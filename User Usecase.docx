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0F0FA" w14:textId="49271E2B" w:rsidR="001257F2" w:rsidRDefault="001257F2" w:rsidP="00392A12">
      <w:pPr>
        <w:bidi/>
        <w:rPr>
          <w:ins w:id="0" w:author="jamil" w:date="2021-03-12T14:00:00Z"/>
          <w:rFonts w:hint="cs"/>
          <w:lang w:bidi="he-IL"/>
        </w:rPr>
      </w:pPr>
    </w:p>
    <w:p w14:paraId="7CBD2C10" w14:textId="044DB18F" w:rsidR="00392A12" w:rsidRDefault="00392A12" w:rsidP="00392A12">
      <w:pPr>
        <w:bidi/>
        <w:rPr>
          <w:ins w:id="1" w:author="jamil" w:date="2021-03-12T14:00:00Z"/>
          <w:rtl/>
          <w:lang w:bidi="he-IL"/>
        </w:rPr>
      </w:pPr>
      <w:ins w:id="2" w:author="jamil" w:date="2021-03-12T14:00:00Z">
        <w:r>
          <w:rPr>
            <w:rFonts w:hint="cs"/>
            <w:rtl/>
            <w:lang w:bidi="he-IL"/>
          </w:rPr>
          <w:t>קונה אורח :</w:t>
        </w:r>
      </w:ins>
    </w:p>
    <w:p w14:paraId="33A17B50" w14:textId="55048706" w:rsidR="00392A12" w:rsidRDefault="00392A12" w:rsidP="00392A12">
      <w:pPr>
        <w:bidi/>
        <w:rPr>
          <w:ins w:id="3" w:author="jamil" w:date="2021-03-12T14:01:00Z"/>
          <w:rtl/>
          <w:lang w:bidi="he-IL"/>
        </w:rPr>
      </w:pPr>
    </w:p>
    <w:p w14:paraId="29BCDEA7" w14:textId="560F0378" w:rsidR="00392A12" w:rsidRDefault="00B24CE0" w:rsidP="00392A12">
      <w:pPr>
        <w:bidi/>
        <w:rPr>
          <w:ins w:id="4" w:author="jamil" w:date="2021-03-13T02:38:00Z"/>
          <w:rtl/>
          <w:lang w:bidi="he-IL"/>
        </w:rPr>
      </w:pPr>
      <w:ins w:id="5" w:author="jamil" w:date="2021-03-12T18:58:00Z">
        <w:r>
          <w:rPr>
            <w:rFonts w:hint="cs"/>
            <w:rtl/>
            <w:lang w:bidi="he-IL"/>
          </w:rPr>
          <w:t xml:space="preserve">2.1) </w:t>
        </w:r>
      </w:ins>
      <w:ins w:id="6" w:author="jamil" w:date="2021-03-13T02:38:00Z">
        <w:r w:rsidR="00817E98">
          <w:rPr>
            <w:rFonts w:hint="cs"/>
            <w:rtl/>
            <w:lang w:bidi="he-IL"/>
          </w:rPr>
          <w:t>צרכן נכנס למערכת כאורח :</w:t>
        </w:r>
      </w:ins>
    </w:p>
    <w:p w14:paraId="435E38D7" w14:textId="5A5940D2" w:rsidR="00DC528F" w:rsidRDefault="00DC528F" w:rsidP="008167D6">
      <w:pPr>
        <w:bidi/>
        <w:rPr>
          <w:ins w:id="7" w:author="jamil" w:date="2021-03-13T03:45:00Z"/>
          <w:rtl/>
          <w:lang w:bidi="he-IL"/>
        </w:rPr>
      </w:pPr>
      <w:ins w:id="8" w:author="jamil" w:date="2021-03-13T03:45:00Z">
        <w:r>
          <w:rPr>
            <w:rFonts w:hint="cs"/>
            <w:rtl/>
            <w:lang w:bidi="he-IL"/>
          </w:rPr>
          <w:t>תיאור :</w:t>
        </w:r>
      </w:ins>
      <w:ins w:id="9" w:author="jamil" w:date="2021-03-13T17:34:00Z">
        <w:r w:rsidR="008167D6">
          <w:rPr>
            <w:rFonts w:hint="cs"/>
            <w:rtl/>
            <w:lang w:bidi="he-IL"/>
          </w:rPr>
          <w:t xml:space="preserve"> המשתמש </w:t>
        </w:r>
        <w:r w:rsidR="008167D6" w:rsidRPr="008167D6">
          <w:rPr>
            <w:rtl/>
            <w:lang w:bidi="he-IL"/>
          </w:rPr>
          <w:t>יכול להיכנס למערכת המסחר. במעמד זה הוא מוגדר כאורח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10B7563E" w14:textId="7B63A68F" w:rsidR="00DC528F" w:rsidRDefault="00DC528F" w:rsidP="00DC528F">
      <w:pPr>
        <w:bidi/>
        <w:rPr>
          <w:ins w:id="10" w:author="jamil" w:date="2021-03-13T03:45:00Z"/>
          <w:rtl/>
          <w:lang w:bidi="he-IL"/>
        </w:rPr>
      </w:pPr>
      <w:ins w:id="11" w:author="jamil" w:date="2021-03-13T03:45:00Z">
        <w:r>
          <w:rPr>
            <w:rFonts w:hint="cs"/>
            <w:rtl/>
            <w:lang w:bidi="he-IL"/>
          </w:rPr>
          <w:t>שחקנים :</w:t>
        </w:r>
      </w:ins>
      <w:ins w:id="12" w:author="jamil" w:date="2021-03-13T11:31:00Z">
        <w:r w:rsidR="00674217">
          <w:rPr>
            <w:rFonts w:hint="cs"/>
            <w:rtl/>
            <w:lang w:bidi="he-IL"/>
          </w:rPr>
          <w:t xml:space="preserve"> משתמש</w:t>
        </w:r>
      </w:ins>
    </w:p>
    <w:p w14:paraId="64743C99" w14:textId="0ED50551" w:rsidR="00DC528F" w:rsidRDefault="0090018A" w:rsidP="00DC528F">
      <w:pPr>
        <w:bidi/>
        <w:rPr>
          <w:ins w:id="13" w:author="jamil" w:date="2021-03-13T03:45:00Z"/>
          <w:rtl/>
          <w:lang w:bidi="he-IL"/>
        </w:rPr>
      </w:pPr>
      <w:ins w:id="14" w:author="jamil" w:date="2021-03-14T21:04:00Z">
        <w:r>
          <w:rPr>
            <w:rFonts w:hint="cs"/>
            <w:lang w:bidi="he-IL"/>
          </w:rPr>
          <w:t>pre condition</w:t>
        </w:r>
      </w:ins>
      <w:ins w:id="15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16" w:author="jamil" w:date="2021-03-13T17:32:00Z">
        <w:r w:rsidR="008167D6">
          <w:rPr>
            <w:rFonts w:hint="cs"/>
            <w:rtl/>
            <w:lang w:bidi="he-IL"/>
          </w:rPr>
          <w:t xml:space="preserve"> המשתמש אינו מחובר למערכן</w:t>
        </w:r>
      </w:ins>
    </w:p>
    <w:p w14:paraId="5A459CA3" w14:textId="4D36FE6B" w:rsidR="00DC528F" w:rsidRDefault="0090018A" w:rsidP="00DC528F">
      <w:pPr>
        <w:bidi/>
        <w:rPr>
          <w:ins w:id="17" w:author="jamil" w:date="2021-03-13T03:45:00Z"/>
          <w:rtl/>
          <w:lang w:bidi="he-IL"/>
        </w:rPr>
      </w:pPr>
      <w:ins w:id="18" w:author="jamil" w:date="2021-03-14T21:04:00Z">
        <w:r>
          <w:rPr>
            <w:rFonts w:hint="cs"/>
            <w:lang w:bidi="he-IL"/>
          </w:rPr>
          <w:t>post condition</w:t>
        </w:r>
      </w:ins>
      <w:ins w:id="19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20" w:author="jamil" w:date="2021-03-13T11:32:00Z">
        <w:r w:rsidR="00674217">
          <w:rPr>
            <w:rFonts w:hint="cs"/>
            <w:rtl/>
            <w:lang w:bidi="he-IL"/>
          </w:rPr>
          <w:t xml:space="preserve"> </w:t>
        </w:r>
      </w:ins>
      <w:ins w:id="21" w:author="jamil" w:date="2021-03-13T17:40:00Z">
        <w:r w:rsidR="0063488C">
          <w:rPr>
            <w:rFonts w:hint="cs"/>
            <w:rtl/>
            <w:lang w:bidi="he-IL"/>
          </w:rPr>
          <w:t>המשתמש מחו</w:t>
        </w:r>
      </w:ins>
      <w:ins w:id="22" w:author="jamil" w:date="2021-03-13T17:41:00Z">
        <w:r w:rsidR="0063488C">
          <w:rPr>
            <w:rFonts w:hint="cs"/>
            <w:rtl/>
            <w:lang w:bidi="he-IL"/>
          </w:rPr>
          <w:t>בר למערכת</w:t>
        </w:r>
      </w:ins>
      <w:ins w:id="23" w:author="jamil" w:date="2021-03-13T11:32:00Z">
        <w:r w:rsidR="00674217">
          <w:rPr>
            <w:rFonts w:hint="cs"/>
            <w:rtl/>
            <w:lang w:bidi="he-IL"/>
          </w:rPr>
          <w:t xml:space="preserve"> כ " צרכן אורח "</w:t>
        </w:r>
      </w:ins>
    </w:p>
    <w:p w14:paraId="5575AAE2" w14:textId="1E298DB9" w:rsidR="00674217" w:rsidRDefault="00DC528F">
      <w:pPr>
        <w:bidi/>
        <w:rPr>
          <w:ins w:id="24" w:author="jamil" w:date="2021-03-13T03:45:00Z"/>
          <w:rtl/>
          <w:lang w:bidi="he-IL"/>
        </w:rPr>
        <w:pPrChange w:id="25" w:author="jamil" w:date="2021-03-13T11:38:00Z">
          <w:pPr>
            <w:bidi/>
          </w:pPr>
        </w:pPrChange>
      </w:pPr>
      <w:ins w:id="26" w:author="jamil" w:date="2021-03-13T03:45:00Z">
        <w:r>
          <w:rPr>
            <w:rFonts w:hint="cs"/>
            <w:rtl/>
            <w:lang w:bidi="he-IL"/>
          </w:rPr>
          <w:t>תהליך התרחיש :</w:t>
        </w:r>
      </w:ins>
    </w:p>
    <w:p w14:paraId="29B4E939" w14:textId="180A415B" w:rsidR="00DC528F" w:rsidRDefault="008167D6" w:rsidP="00DC528F">
      <w:pPr>
        <w:bidi/>
        <w:rPr>
          <w:ins w:id="27" w:author="jamil" w:date="2021-03-13T03:45:00Z"/>
          <w:rtl/>
          <w:lang w:bidi="he-IL"/>
        </w:rPr>
      </w:pPr>
      <w:ins w:id="28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9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</w:p>
    <w:p w14:paraId="3CBC1ADB" w14:textId="00332DFA" w:rsidR="00817E98" w:rsidRDefault="00817E98" w:rsidP="00817E98">
      <w:pPr>
        <w:bidi/>
        <w:rPr>
          <w:ins w:id="30" w:author="jamil" w:date="2021-03-13T02:40:00Z"/>
          <w:rtl/>
          <w:lang w:bidi="he-IL"/>
        </w:rPr>
      </w:pPr>
    </w:p>
    <w:p w14:paraId="46777FA0" w14:textId="59CDA717" w:rsidR="00817E98" w:rsidRDefault="00817E98" w:rsidP="00817E98">
      <w:pPr>
        <w:bidi/>
        <w:rPr>
          <w:ins w:id="31" w:author="jamil" w:date="2021-03-13T02:40:00Z"/>
          <w:rtl/>
          <w:lang w:bidi="he-IL"/>
        </w:rPr>
      </w:pPr>
      <w:ins w:id="32" w:author="jamil" w:date="2021-03-13T02:40:00Z">
        <w:r>
          <w:rPr>
            <w:rFonts w:hint="cs"/>
            <w:rtl/>
            <w:lang w:bidi="he-IL"/>
          </w:rPr>
          <w:t xml:space="preserve">2.2) </w:t>
        </w:r>
      </w:ins>
      <w:ins w:id="33" w:author="jamil" w:date="2021-03-13T17:33:00Z">
        <w:r w:rsidR="008167D6">
          <w:rPr>
            <w:rFonts w:hint="cs"/>
            <w:rtl/>
            <w:lang w:bidi="he-IL"/>
          </w:rPr>
          <w:t>יציאה</w:t>
        </w:r>
      </w:ins>
      <w:ins w:id="34" w:author="jamil" w:date="2021-03-13T02:40:00Z">
        <w:r>
          <w:rPr>
            <w:rFonts w:hint="cs"/>
            <w:rtl/>
            <w:lang w:bidi="he-IL"/>
          </w:rPr>
          <w:t xml:space="preserve"> ממערכת המסחר</w:t>
        </w:r>
      </w:ins>
      <w:ins w:id="35" w:author="jamil" w:date="2021-03-13T17:33:00Z">
        <w:r w:rsidR="008167D6">
          <w:rPr>
            <w:rFonts w:hint="cs"/>
            <w:rtl/>
            <w:lang w:bidi="he-IL"/>
          </w:rPr>
          <w:t xml:space="preserve"> :</w:t>
        </w:r>
      </w:ins>
    </w:p>
    <w:p w14:paraId="1C6405A7" w14:textId="714FC1CC" w:rsidR="00DC528F" w:rsidRDefault="00DC528F" w:rsidP="008167D6">
      <w:pPr>
        <w:bidi/>
        <w:rPr>
          <w:ins w:id="36" w:author="jamil" w:date="2021-03-13T03:45:00Z"/>
          <w:rtl/>
          <w:lang w:bidi="he-IL"/>
        </w:rPr>
      </w:pPr>
      <w:ins w:id="37" w:author="jamil" w:date="2021-03-13T03:45:00Z">
        <w:r>
          <w:rPr>
            <w:rFonts w:hint="cs"/>
            <w:rtl/>
            <w:lang w:bidi="he-IL"/>
          </w:rPr>
          <w:t>תיאור :</w:t>
        </w:r>
      </w:ins>
      <w:ins w:id="38" w:author="jamil" w:date="2021-03-13T17:33:00Z">
        <w:r w:rsidR="008167D6">
          <w:rPr>
            <w:rFonts w:hint="cs"/>
            <w:rtl/>
            <w:lang w:bidi="he-IL"/>
          </w:rPr>
          <w:t xml:space="preserve"> </w:t>
        </w:r>
        <w:r w:rsidR="008167D6" w:rsidRPr="008167D6">
          <w:rPr>
            <w:rtl/>
            <w:lang w:bidi="he-IL"/>
          </w:rPr>
          <w:t>צרכן יכול לצאת ממערכת המסחר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44399842" w14:textId="0E212BEB" w:rsidR="00DC528F" w:rsidRDefault="00DC528F" w:rsidP="00DC528F">
      <w:pPr>
        <w:bidi/>
        <w:rPr>
          <w:ins w:id="39" w:author="jamil" w:date="2021-03-13T03:45:00Z"/>
          <w:rtl/>
          <w:lang w:bidi="he-IL"/>
        </w:rPr>
      </w:pPr>
      <w:ins w:id="40" w:author="jamil" w:date="2021-03-13T03:45:00Z">
        <w:r>
          <w:rPr>
            <w:rFonts w:hint="cs"/>
            <w:rtl/>
            <w:lang w:bidi="he-IL"/>
          </w:rPr>
          <w:t>שחקנים :</w:t>
        </w:r>
      </w:ins>
      <w:ins w:id="41" w:author="jamil" w:date="2021-03-13T11:32:00Z">
        <w:r w:rsidR="00674217">
          <w:rPr>
            <w:rFonts w:hint="cs"/>
            <w:rtl/>
            <w:lang w:bidi="he-IL"/>
          </w:rPr>
          <w:t xml:space="preserve"> משתמש</w:t>
        </w:r>
      </w:ins>
    </w:p>
    <w:p w14:paraId="7092E57B" w14:textId="4797BE57" w:rsidR="00DC528F" w:rsidRDefault="0090018A" w:rsidP="00DC528F">
      <w:pPr>
        <w:bidi/>
        <w:rPr>
          <w:ins w:id="42" w:author="jamil" w:date="2021-03-13T03:45:00Z"/>
          <w:rtl/>
          <w:lang w:bidi="he-IL"/>
        </w:rPr>
      </w:pPr>
      <w:ins w:id="43" w:author="jamil" w:date="2021-03-14T21:04:00Z">
        <w:r>
          <w:rPr>
            <w:rFonts w:hint="cs"/>
            <w:lang w:bidi="he-IL"/>
          </w:rPr>
          <w:t>pre condition</w:t>
        </w:r>
      </w:ins>
      <w:ins w:id="44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45" w:author="jamil" w:date="2021-03-13T17:32:00Z">
        <w:r w:rsidR="008167D6">
          <w:rPr>
            <w:rFonts w:hint="cs"/>
            <w:rtl/>
            <w:lang w:bidi="he-IL"/>
          </w:rPr>
          <w:t xml:space="preserve"> </w:t>
        </w:r>
      </w:ins>
      <w:ins w:id="46" w:author="jamil" w:date="2021-03-13T17:39:00Z">
        <w:r w:rsidR="0063488C">
          <w:rPr>
            <w:rFonts w:hint="cs"/>
            <w:rtl/>
            <w:lang w:bidi="he-IL"/>
          </w:rPr>
          <w:t>המשתמש מחובר ל</w:t>
        </w:r>
      </w:ins>
      <w:ins w:id="47" w:author="jamil" w:date="2021-03-13T17:40:00Z">
        <w:r w:rsidR="0063488C">
          <w:rPr>
            <w:rFonts w:hint="cs"/>
            <w:rtl/>
            <w:lang w:bidi="he-IL"/>
          </w:rPr>
          <w:t>מערכת</w:t>
        </w:r>
      </w:ins>
      <w:ins w:id="48" w:author="jamil" w:date="2021-03-13T17:39:00Z">
        <w:r w:rsidR="0063488C">
          <w:rPr>
            <w:rFonts w:hint="cs"/>
            <w:rtl/>
            <w:lang w:bidi="he-IL"/>
          </w:rPr>
          <w:t xml:space="preserve"> כ " צרכן אורח "</w:t>
        </w:r>
      </w:ins>
    </w:p>
    <w:p w14:paraId="4E7A80CA" w14:textId="7BAD3B40" w:rsidR="00DC528F" w:rsidRDefault="0090018A" w:rsidP="00DC528F">
      <w:pPr>
        <w:bidi/>
        <w:rPr>
          <w:ins w:id="49" w:author="jamil" w:date="2021-03-13T03:45:00Z"/>
          <w:rtl/>
          <w:lang w:bidi="he-IL"/>
        </w:rPr>
      </w:pPr>
      <w:ins w:id="50" w:author="jamil" w:date="2021-03-14T21:04:00Z">
        <w:r>
          <w:rPr>
            <w:rFonts w:hint="cs"/>
            <w:lang w:bidi="he-IL"/>
          </w:rPr>
          <w:t>post condition</w:t>
        </w:r>
      </w:ins>
      <w:ins w:id="51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  <w:ins w:id="52" w:author="jamil" w:date="2021-03-13T17:40:00Z">
        <w:r w:rsidR="0063488C">
          <w:rPr>
            <w:rFonts w:hint="cs"/>
            <w:rtl/>
            <w:lang w:bidi="he-IL"/>
          </w:rPr>
          <w:t xml:space="preserve"> המשתמש אינו מחובר למערכת</w:t>
        </w:r>
      </w:ins>
    </w:p>
    <w:p w14:paraId="4CABAECE" w14:textId="77777777" w:rsidR="00DC528F" w:rsidRDefault="00DC528F" w:rsidP="00DC528F">
      <w:pPr>
        <w:bidi/>
        <w:rPr>
          <w:ins w:id="53" w:author="jamil" w:date="2021-03-13T03:45:00Z"/>
          <w:rtl/>
          <w:lang w:bidi="he-IL"/>
        </w:rPr>
      </w:pPr>
      <w:ins w:id="54" w:author="jamil" w:date="2021-03-13T03:45:00Z">
        <w:r>
          <w:rPr>
            <w:rFonts w:hint="cs"/>
            <w:rtl/>
            <w:lang w:bidi="he-IL"/>
          </w:rPr>
          <w:t>תהליך התרחיש :</w:t>
        </w:r>
      </w:ins>
    </w:p>
    <w:p w14:paraId="715E047A" w14:textId="19C39385" w:rsidR="00DC528F" w:rsidRDefault="008167D6" w:rsidP="00DC528F">
      <w:pPr>
        <w:bidi/>
        <w:rPr>
          <w:ins w:id="55" w:author="jamil" w:date="2021-03-13T03:45:00Z"/>
          <w:rtl/>
          <w:lang w:bidi="he-IL"/>
        </w:rPr>
      </w:pPr>
      <w:ins w:id="56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57" w:author="jamil" w:date="2021-03-13T03:45:00Z">
        <w:r w:rsidR="00DC528F">
          <w:rPr>
            <w:rFonts w:hint="cs"/>
            <w:rtl/>
            <w:lang w:bidi="he-IL"/>
          </w:rPr>
          <w:t xml:space="preserve"> :</w:t>
        </w:r>
      </w:ins>
    </w:p>
    <w:p w14:paraId="272529E9" w14:textId="77777777" w:rsidR="00817E98" w:rsidRDefault="00817E98" w:rsidP="00817E98">
      <w:pPr>
        <w:bidi/>
        <w:rPr>
          <w:ins w:id="58" w:author="jamil" w:date="2021-03-13T02:41:00Z"/>
          <w:rtl/>
          <w:lang w:bidi="he-IL"/>
        </w:rPr>
      </w:pPr>
    </w:p>
    <w:p w14:paraId="02C257E1" w14:textId="7798A5E2" w:rsidR="00817E98" w:rsidRDefault="00817E98" w:rsidP="00817E98">
      <w:pPr>
        <w:bidi/>
        <w:rPr>
          <w:ins w:id="59" w:author="jamil" w:date="2021-03-13T02:41:00Z"/>
          <w:rtl/>
          <w:lang w:bidi="he-IL"/>
        </w:rPr>
      </w:pPr>
      <w:ins w:id="60" w:author="jamil" w:date="2021-03-13T02:41:00Z">
        <w:r>
          <w:rPr>
            <w:rFonts w:hint="cs"/>
            <w:rtl/>
            <w:lang w:bidi="he-IL"/>
          </w:rPr>
          <w:t>2.3</w:t>
        </w:r>
      </w:ins>
      <w:ins w:id="61" w:author="jamil" w:date="2021-03-13T02:40:00Z">
        <w:r>
          <w:rPr>
            <w:rFonts w:hint="cs"/>
            <w:rtl/>
            <w:lang w:bidi="he-IL"/>
          </w:rPr>
          <w:t>)</w:t>
        </w:r>
      </w:ins>
      <w:ins w:id="62" w:author="jamil" w:date="2021-03-13T02:41:00Z">
        <w:r>
          <w:rPr>
            <w:rFonts w:hint="cs"/>
            <w:rtl/>
            <w:lang w:bidi="he-IL"/>
          </w:rPr>
          <w:t xml:space="preserve"> רישום צרכן אורח למערכת :</w:t>
        </w:r>
      </w:ins>
    </w:p>
    <w:p w14:paraId="0834A58A" w14:textId="7A1F8661" w:rsidR="00817E98" w:rsidRDefault="00261DBC" w:rsidP="00DC528F">
      <w:pPr>
        <w:bidi/>
        <w:rPr>
          <w:ins w:id="63" w:author="jamil" w:date="2021-03-13T02:42:00Z"/>
          <w:rtl/>
          <w:lang w:bidi="he-IL"/>
        </w:rPr>
      </w:pPr>
      <w:ins w:id="64" w:author="jamil" w:date="2021-03-13T03:03:00Z">
        <w:r>
          <w:rPr>
            <w:rFonts w:hint="cs"/>
            <w:rtl/>
            <w:lang w:bidi="he-IL"/>
          </w:rPr>
          <w:t>תיאור</w:t>
        </w:r>
      </w:ins>
      <w:ins w:id="65" w:author="jamil" w:date="2021-03-13T02:42:00Z">
        <w:r w:rsidR="00817E98">
          <w:rPr>
            <w:rFonts w:hint="cs"/>
            <w:rtl/>
            <w:lang w:bidi="he-IL"/>
          </w:rPr>
          <w:t xml:space="preserve"> : </w:t>
        </w:r>
      </w:ins>
      <w:ins w:id="66" w:author="jamil" w:date="2021-03-13T02:43:00Z">
        <w:r w:rsidR="00817E98" w:rsidRPr="00817E98">
          <w:rPr>
            <w:rtl/>
            <w:lang w:bidi="he-IL"/>
          </w:rPr>
          <w:t>אורח יכול לבצע רישום למערכת ע"י הזנת פרטים מזהים וקביעת סיסמה</w:t>
        </w:r>
        <w:r w:rsidR="00817E98" w:rsidRPr="00817E98">
          <w:rPr>
            <w:lang w:bidi="he-IL"/>
          </w:rPr>
          <w:t>.</w:t>
        </w:r>
      </w:ins>
    </w:p>
    <w:p w14:paraId="3620D05B" w14:textId="0CDF35B4" w:rsidR="00817E98" w:rsidRDefault="00817E98" w:rsidP="00817E98">
      <w:pPr>
        <w:bidi/>
        <w:rPr>
          <w:ins w:id="67" w:author="jamil" w:date="2021-03-13T02:43:00Z"/>
          <w:rtl/>
          <w:lang w:bidi="he-IL"/>
        </w:rPr>
      </w:pPr>
      <w:ins w:id="68" w:author="jamil" w:date="2021-03-13T02:41:00Z">
        <w:r>
          <w:rPr>
            <w:rFonts w:hint="cs"/>
            <w:rtl/>
            <w:lang w:bidi="he-IL"/>
          </w:rPr>
          <w:t>שחק</w:t>
        </w:r>
      </w:ins>
      <w:ins w:id="69" w:author="jamil" w:date="2021-03-13T02:43:00Z">
        <w:r w:rsidR="006B2755">
          <w:rPr>
            <w:rFonts w:hint="cs"/>
            <w:rtl/>
            <w:lang w:bidi="he-IL"/>
          </w:rPr>
          <w:t xml:space="preserve">נים : המערכת , </w:t>
        </w:r>
      </w:ins>
      <w:ins w:id="70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71" w:author="jamil" w:date="2021-03-13T02:43:00Z">
        <w:r w:rsidR="006B2755">
          <w:rPr>
            <w:rFonts w:hint="cs"/>
            <w:rtl/>
            <w:lang w:bidi="he-IL"/>
          </w:rPr>
          <w:t xml:space="preserve"> אורח</w:t>
        </w:r>
      </w:ins>
    </w:p>
    <w:p w14:paraId="16C23FFD" w14:textId="4B39E53B" w:rsidR="006B2755" w:rsidRDefault="0090018A" w:rsidP="006B2755">
      <w:pPr>
        <w:bidi/>
        <w:rPr>
          <w:ins w:id="72" w:author="jamil" w:date="2021-03-13T02:48:00Z"/>
          <w:rtl/>
          <w:lang w:bidi="he-IL"/>
        </w:rPr>
      </w:pPr>
      <w:ins w:id="73" w:author="jamil" w:date="2021-03-14T21:04:00Z">
        <w:r>
          <w:rPr>
            <w:rFonts w:hint="cs"/>
            <w:lang w:bidi="he-IL"/>
          </w:rPr>
          <w:t>pre condition</w:t>
        </w:r>
      </w:ins>
      <w:ins w:id="74" w:author="jamil" w:date="2021-03-13T02:44:00Z">
        <w:r w:rsidR="006B2755">
          <w:rPr>
            <w:rFonts w:hint="cs"/>
            <w:rtl/>
            <w:lang w:bidi="he-IL"/>
          </w:rPr>
          <w:t xml:space="preserve"> : </w:t>
        </w:r>
      </w:ins>
      <w:ins w:id="75" w:author="jamil" w:date="2021-03-13T02:46:00Z">
        <w:r w:rsidR="006B2755">
          <w:rPr>
            <w:rFonts w:hint="cs"/>
            <w:rtl/>
            <w:lang w:bidi="he-IL"/>
          </w:rPr>
          <w:t xml:space="preserve">נתוני ההזדהות/ההרשמה שהזין </w:t>
        </w:r>
      </w:ins>
      <w:ins w:id="76" w:author="jamil" w:date="2021-03-13T02:49:00Z">
        <w:r w:rsidR="006B2755">
          <w:rPr>
            <w:rFonts w:hint="cs"/>
            <w:rtl/>
            <w:lang w:bidi="he-IL"/>
          </w:rPr>
          <w:t>האורח</w:t>
        </w:r>
      </w:ins>
      <w:ins w:id="77" w:author="jamil" w:date="2021-03-13T02:46:00Z">
        <w:r w:rsidR="006B2755">
          <w:rPr>
            <w:rFonts w:hint="cs"/>
            <w:rtl/>
            <w:lang w:bidi="he-IL"/>
          </w:rPr>
          <w:t xml:space="preserve"> אינן נמצאות</w:t>
        </w:r>
      </w:ins>
      <w:ins w:id="78" w:author="jamil" w:date="2021-03-13T02:47:00Z">
        <w:r w:rsidR="006B2755">
          <w:rPr>
            <w:rFonts w:hint="cs"/>
            <w:rtl/>
            <w:lang w:bidi="he-IL"/>
          </w:rPr>
          <w:t xml:space="preserve"> </w:t>
        </w:r>
      </w:ins>
      <w:ins w:id="79" w:author="jamil" w:date="2021-03-13T02:46:00Z">
        <w:r w:rsidR="006B2755">
          <w:rPr>
            <w:rFonts w:hint="cs"/>
            <w:rtl/>
            <w:lang w:bidi="he-IL"/>
          </w:rPr>
          <w:t>במערכת עבור משתמש מנוי קיים.</w:t>
        </w:r>
      </w:ins>
    </w:p>
    <w:p w14:paraId="35A87763" w14:textId="5091AA6C" w:rsidR="006B2755" w:rsidRDefault="0090018A" w:rsidP="006B2755">
      <w:pPr>
        <w:bidi/>
        <w:rPr>
          <w:ins w:id="80" w:author="jamil" w:date="2021-03-13T02:50:00Z"/>
          <w:rtl/>
          <w:lang w:bidi="he-IL"/>
        </w:rPr>
      </w:pPr>
      <w:ins w:id="81" w:author="jamil" w:date="2021-03-14T21:04:00Z">
        <w:r>
          <w:rPr>
            <w:rFonts w:hint="cs"/>
            <w:lang w:bidi="he-IL"/>
          </w:rPr>
          <w:t>post condition</w:t>
        </w:r>
      </w:ins>
      <w:ins w:id="82" w:author="jamil" w:date="2021-03-13T02:48:00Z">
        <w:r w:rsidR="006B2755">
          <w:rPr>
            <w:rFonts w:hint="cs"/>
            <w:rtl/>
            <w:lang w:bidi="he-IL"/>
          </w:rPr>
          <w:t xml:space="preserve"> : </w:t>
        </w:r>
      </w:ins>
      <w:ins w:id="83" w:author="jamil" w:date="2021-03-13T02:50:00Z">
        <w:r w:rsidR="006B2755">
          <w:rPr>
            <w:rFonts w:hint="cs"/>
            <w:rtl/>
            <w:lang w:bidi="he-IL"/>
          </w:rPr>
          <w:t>נתוני ההרשמה שהזין האורח נשמרו במערכת ועבורם נוצר חשבון לצרכן מנוי.</w:t>
        </w:r>
      </w:ins>
    </w:p>
    <w:p w14:paraId="6B1DF019" w14:textId="15F15486" w:rsidR="006B2755" w:rsidRDefault="006B2755" w:rsidP="006B2755">
      <w:pPr>
        <w:bidi/>
        <w:rPr>
          <w:ins w:id="84" w:author="jamil" w:date="2021-03-13T02:51:00Z"/>
          <w:rtl/>
          <w:lang w:bidi="he-IL"/>
        </w:rPr>
      </w:pPr>
      <w:ins w:id="85" w:author="jamil" w:date="2021-03-13T02:50:00Z">
        <w:r>
          <w:rPr>
            <w:rFonts w:hint="cs"/>
            <w:rtl/>
            <w:lang w:bidi="he-IL"/>
          </w:rPr>
          <w:t>תהליך התרחיש :</w:t>
        </w:r>
      </w:ins>
    </w:p>
    <w:p w14:paraId="6644651B" w14:textId="1DA202A3" w:rsidR="006B2755" w:rsidRDefault="006B2755" w:rsidP="006B2755">
      <w:pPr>
        <w:bidi/>
        <w:rPr>
          <w:ins w:id="86" w:author="jamil" w:date="2021-03-13T02:52:00Z"/>
          <w:rtl/>
          <w:lang w:bidi="he-IL"/>
        </w:rPr>
      </w:pPr>
      <w:ins w:id="87" w:author="jamil" w:date="2021-03-13T02:51:00Z">
        <w:r>
          <w:rPr>
            <w:rFonts w:hint="cs"/>
            <w:rtl/>
            <w:lang w:bidi="he-IL"/>
          </w:rPr>
          <w:t>1. ה</w:t>
        </w:r>
      </w:ins>
      <w:ins w:id="88" w:author="jamil" w:date="2021-03-13T02:52:00Z">
        <w:r>
          <w:rPr>
            <w:rFonts w:hint="cs"/>
            <w:rtl/>
            <w:lang w:bidi="he-IL"/>
          </w:rPr>
          <w:t>אורח בוחר באופצייה לרישום למערכת שזמינה עבורו</w:t>
        </w:r>
      </w:ins>
      <w:ins w:id="89" w:author="jamil" w:date="2021-03-13T02:58:00Z">
        <w:r w:rsidR="009E5D21">
          <w:rPr>
            <w:rFonts w:hint="cs"/>
            <w:rtl/>
            <w:lang w:bidi="he-IL"/>
          </w:rPr>
          <w:t>.</w:t>
        </w:r>
      </w:ins>
    </w:p>
    <w:p w14:paraId="49C8855B" w14:textId="4520FD4B" w:rsidR="006B2755" w:rsidRDefault="006B2755" w:rsidP="00DC528F">
      <w:pPr>
        <w:bidi/>
        <w:rPr>
          <w:ins w:id="90" w:author="jamil" w:date="2021-03-13T02:47:00Z"/>
          <w:rtl/>
          <w:lang w:bidi="he-IL"/>
        </w:rPr>
      </w:pPr>
      <w:ins w:id="91" w:author="jamil" w:date="2021-03-13T02:53:00Z">
        <w:r>
          <w:rPr>
            <w:rFonts w:hint="cs"/>
            <w:rtl/>
            <w:lang w:bidi="he-IL"/>
          </w:rPr>
          <w:t xml:space="preserve">2. </w:t>
        </w:r>
        <w:r w:rsidR="009E5D21">
          <w:rPr>
            <w:rFonts w:hint="cs"/>
            <w:rtl/>
            <w:lang w:bidi="he-IL"/>
          </w:rPr>
          <w:t>המערכת מציגה הוראות הרשמה מתאימות לאורח ומאפשרת לו להזין את הפרטים הנדרשים עבור הרשמה</w:t>
        </w:r>
      </w:ins>
      <w:ins w:id="92" w:author="jamil" w:date="2021-03-13T02:58:00Z">
        <w:r w:rsidR="009E5D21">
          <w:rPr>
            <w:rFonts w:hint="cs"/>
            <w:rtl/>
            <w:lang w:bidi="he-IL"/>
          </w:rPr>
          <w:t>.</w:t>
        </w:r>
      </w:ins>
    </w:p>
    <w:p w14:paraId="2C7B2283" w14:textId="13BDA968" w:rsidR="009E5D21" w:rsidRDefault="009E5D21" w:rsidP="009E5D21">
      <w:pPr>
        <w:bidi/>
        <w:rPr>
          <w:ins w:id="93" w:author="jamil" w:date="2021-03-13T02:56:00Z"/>
          <w:rtl/>
          <w:lang w:bidi="he-IL"/>
        </w:rPr>
      </w:pPr>
      <w:ins w:id="94" w:author="jamil" w:date="2021-03-13T02:54:00Z">
        <w:r>
          <w:rPr>
            <w:rFonts w:hint="cs"/>
            <w:rtl/>
            <w:lang w:bidi="he-IL"/>
          </w:rPr>
          <w:t xml:space="preserve">3. הצרכן </w:t>
        </w:r>
      </w:ins>
      <w:ins w:id="95" w:author="jamil" w:date="2021-03-13T02:55:00Z">
        <w:r>
          <w:rPr>
            <w:rFonts w:hint="cs"/>
            <w:rtl/>
            <w:lang w:bidi="he-IL"/>
          </w:rPr>
          <w:t xml:space="preserve">מזין את הפרטים </w:t>
        </w:r>
      </w:ins>
      <w:ins w:id="96" w:author="jamil" w:date="2021-03-13T02:56:00Z">
        <w:r>
          <w:rPr>
            <w:rFonts w:hint="cs"/>
            <w:rtl/>
            <w:lang w:bidi="he-IL"/>
          </w:rPr>
          <w:t>שביקשה המערכת ( שם משתמש וסיסמה חוקיים )</w:t>
        </w:r>
      </w:ins>
      <w:ins w:id="97" w:author="jamil" w:date="2021-03-13T02:58:00Z">
        <w:r>
          <w:rPr>
            <w:rFonts w:hint="cs"/>
            <w:rtl/>
            <w:lang w:bidi="he-IL"/>
          </w:rPr>
          <w:t xml:space="preserve"> .</w:t>
        </w:r>
      </w:ins>
    </w:p>
    <w:p w14:paraId="4EC7E528" w14:textId="6E18B692" w:rsidR="009E5D21" w:rsidRDefault="009E5D21" w:rsidP="009E5D21">
      <w:pPr>
        <w:bidi/>
        <w:rPr>
          <w:ins w:id="98" w:author="jamil" w:date="2021-03-13T02:57:00Z"/>
          <w:rtl/>
          <w:lang w:bidi="he-IL"/>
        </w:rPr>
      </w:pPr>
      <w:ins w:id="99" w:author="jamil" w:date="2021-03-13T02:56:00Z">
        <w:r>
          <w:rPr>
            <w:rFonts w:hint="cs"/>
            <w:rtl/>
            <w:lang w:bidi="he-IL"/>
          </w:rPr>
          <w:t xml:space="preserve">4. המערכת מבצעת את הרישום של הצרכן ומדפיסה לו </w:t>
        </w:r>
      </w:ins>
      <w:ins w:id="100" w:author="jamil" w:date="2021-03-13T02:57:00Z">
        <w:r>
          <w:rPr>
            <w:rFonts w:hint="cs"/>
            <w:rtl/>
            <w:lang w:bidi="he-IL"/>
          </w:rPr>
          <w:t>הודעה מתאימה שההרשמה בוצעה בהצלחה</w:t>
        </w:r>
      </w:ins>
      <w:ins w:id="101" w:author="jamil" w:date="2021-03-13T02:58:00Z">
        <w:r>
          <w:rPr>
            <w:rFonts w:hint="cs"/>
            <w:rtl/>
            <w:lang w:bidi="he-IL"/>
          </w:rPr>
          <w:t>.</w:t>
        </w:r>
      </w:ins>
    </w:p>
    <w:p w14:paraId="7E5E8EC5" w14:textId="6FD49AAE" w:rsidR="0072526C" w:rsidRDefault="008167D6" w:rsidP="0072526C">
      <w:pPr>
        <w:bidi/>
        <w:rPr>
          <w:ins w:id="102" w:author="jamil" w:date="2021-03-13T02:58:00Z"/>
          <w:rtl/>
          <w:lang w:bidi="he-IL"/>
        </w:rPr>
        <w:pPrChange w:id="103" w:author="jamil" w:date="2021-03-15T22:32:00Z">
          <w:pPr>
            <w:bidi/>
          </w:pPr>
        </w:pPrChange>
      </w:pPr>
      <w:ins w:id="104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105" w:author="jamil" w:date="2021-03-13T02:58:00Z">
        <w:r w:rsidR="009E5D21">
          <w:rPr>
            <w:rFonts w:hint="cs"/>
            <w:rtl/>
            <w:lang w:bidi="he-IL"/>
          </w:rPr>
          <w:t xml:space="preserve"> :</w:t>
        </w:r>
      </w:ins>
    </w:p>
    <w:p w14:paraId="7CFE482E" w14:textId="7551FB48" w:rsidR="009E5D21" w:rsidRDefault="009E5D21" w:rsidP="009E5D21">
      <w:pPr>
        <w:bidi/>
        <w:rPr>
          <w:ins w:id="106" w:author="jamil" w:date="2021-03-13T03:00:00Z"/>
          <w:rtl/>
          <w:lang w:bidi="he-IL"/>
        </w:rPr>
      </w:pPr>
      <w:ins w:id="107" w:author="jamil" w:date="2021-03-13T02:59:00Z">
        <w:r>
          <w:rPr>
            <w:rFonts w:hint="cs"/>
            <w:lang w:bidi="he-IL"/>
          </w:rPr>
          <w:lastRenderedPageBreak/>
          <w:t>HAPPY</w:t>
        </w:r>
        <w:r>
          <w:rPr>
            <w:rFonts w:hint="cs"/>
            <w:rtl/>
            <w:lang w:bidi="he-IL"/>
          </w:rPr>
          <w:t xml:space="preserve"> : האורח מזין את שם המשתמש וסיסמה שלא נמצאים במערכת ואז הרישופ יבוצ</w:t>
        </w:r>
      </w:ins>
      <w:ins w:id="108" w:author="jamil" w:date="2021-03-13T03:00:00Z">
        <w:r>
          <w:rPr>
            <w:rFonts w:hint="cs"/>
            <w:rtl/>
            <w:lang w:bidi="he-IL"/>
          </w:rPr>
          <w:t>ע בהצלחה .</w:t>
        </w:r>
      </w:ins>
    </w:p>
    <w:p w14:paraId="6521F72F" w14:textId="1CF7FDC9" w:rsidR="009E5D21" w:rsidRDefault="009E5D21" w:rsidP="009E5D21">
      <w:pPr>
        <w:bidi/>
        <w:rPr>
          <w:ins w:id="109" w:author="jamil" w:date="2021-03-13T03:01:00Z"/>
          <w:rtl/>
          <w:lang w:bidi="he-IL"/>
        </w:rPr>
      </w:pPr>
      <w:ins w:id="110" w:author="jamil" w:date="2021-03-13T03:00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המערכת לא מראה ל</w:t>
        </w:r>
      </w:ins>
      <w:ins w:id="111" w:author="jamil" w:date="2021-03-13T03:01:00Z">
        <w:r>
          <w:rPr>
            <w:rFonts w:hint="cs"/>
            <w:rtl/>
            <w:lang w:bidi="he-IL"/>
          </w:rPr>
          <w:t>אורח אפשרות לבצוע הרשמה</w:t>
        </w:r>
      </w:ins>
    </w:p>
    <w:p w14:paraId="70CFC2C3" w14:textId="7E7502D8" w:rsidR="009E5D21" w:rsidRDefault="009E5D21" w:rsidP="009E5D21">
      <w:pPr>
        <w:bidi/>
        <w:rPr>
          <w:ins w:id="112" w:author="jamil" w:date="2021-03-13T03:02:00Z"/>
          <w:rtl/>
          <w:lang w:bidi="he-IL"/>
        </w:rPr>
      </w:pPr>
      <w:ins w:id="113" w:author="jamil" w:date="2021-03-13T03:01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האורח מזין שם משתמש וסיסמה חוקיים שלא נמ</w:t>
        </w:r>
      </w:ins>
      <w:ins w:id="114" w:author="jamil" w:date="2021-03-13T03:02:00Z">
        <w:r>
          <w:rPr>
            <w:rFonts w:hint="cs"/>
            <w:rtl/>
            <w:lang w:bidi="he-IL"/>
          </w:rPr>
          <w:t>צאים במערעת והמערכת לא תרשום אותו.</w:t>
        </w:r>
      </w:ins>
    </w:p>
    <w:p w14:paraId="69FB1F7D" w14:textId="1B739378" w:rsidR="009E5D21" w:rsidRDefault="009E5D21" w:rsidP="009E5D21">
      <w:pPr>
        <w:bidi/>
        <w:rPr>
          <w:ins w:id="115" w:author="jamil" w:date="2021-03-13T03:02:00Z"/>
          <w:rtl/>
          <w:lang w:bidi="he-IL"/>
        </w:rPr>
      </w:pPr>
    </w:p>
    <w:p w14:paraId="3BED1BEA" w14:textId="19CF5858" w:rsidR="00CC1A85" w:rsidRDefault="00CC1A85" w:rsidP="00CC1A85">
      <w:pPr>
        <w:bidi/>
        <w:rPr>
          <w:ins w:id="116" w:author="jamil" w:date="2021-03-13T03:03:00Z"/>
          <w:rtl/>
          <w:lang w:bidi="he-IL"/>
        </w:rPr>
      </w:pPr>
      <w:ins w:id="117" w:author="jamil" w:date="2021-03-13T03:02:00Z">
        <w:r>
          <w:rPr>
            <w:rFonts w:hint="cs"/>
            <w:rtl/>
            <w:lang w:bidi="he-IL"/>
          </w:rPr>
          <w:t xml:space="preserve">2.4) </w:t>
        </w:r>
      </w:ins>
      <w:ins w:id="118" w:author="jamil" w:date="2021-03-13T03:03:00Z">
        <w:r w:rsidR="00261DBC">
          <w:rPr>
            <w:rFonts w:hint="cs"/>
            <w:rtl/>
            <w:lang w:bidi="he-IL"/>
          </w:rPr>
          <w:t>כניסה מזוהה למערכת :</w:t>
        </w:r>
      </w:ins>
    </w:p>
    <w:p w14:paraId="427CE2F0" w14:textId="2E792092" w:rsidR="00261DBC" w:rsidRDefault="00261DBC" w:rsidP="00261DBC">
      <w:pPr>
        <w:bidi/>
        <w:rPr>
          <w:ins w:id="119" w:author="jamil" w:date="2021-03-13T03:05:00Z"/>
          <w:rtl/>
          <w:lang w:bidi="he-IL"/>
        </w:rPr>
      </w:pPr>
      <w:ins w:id="120" w:author="jamil" w:date="2021-03-13T03:03:00Z">
        <w:r>
          <w:rPr>
            <w:rFonts w:hint="cs"/>
            <w:rtl/>
            <w:lang w:bidi="he-IL"/>
          </w:rPr>
          <w:t>תיאור :</w:t>
        </w:r>
      </w:ins>
      <w:ins w:id="121" w:author="jamil" w:date="2021-03-13T03:04:00Z">
        <w:r>
          <w:rPr>
            <w:rFonts w:hint="cs"/>
            <w:rtl/>
            <w:lang w:bidi="he-IL"/>
          </w:rPr>
          <w:t xml:space="preserve"> צרכן אורח</w:t>
        </w:r>
      </w:ins>
      <w:ins w:id="122" w:author="jamil" w:date="2021-03-13T03:03:00Z">
        <w:r>
          <w:rPr>
            <w:rFonts w:hint="cs"/>
            <w:rtl/>
            <w:lang w:bidi="he-IL"/>
          </w:rPr>
          <w:t xml:space="preserve"> </w:t>
        </w:r>
      </w:ins>
      <w:ins w:id="123" w:author="jamil" w:date="2021-03-13T03:04:00Z">
        <w:r>
          <w:rPr>
            <w:rFonts w:hint="cs"/>
            <w:rtl/>
            <w:lang w:bidi="he-IL"/>
          </w:rPr>
          <w:t>מבצע</w:t>
        </w:r>
      </w:ins>
      <w:ins w:id="124" w:author="jamil" w:date="2021-03-13T03:03:00Z">
        <w:r>
          <w:rPr>
            <w:rFonts w:hint="cs"/>
            <w:rtl/>
            <w:lang w:bidi="he-IL"/>
          </w:rPr>
          <w:t xml:space="preserve"> </w:t>
        </w:r>
        <w:r>
          <w:rPr>
            <w:lang w:bidi="he-IL"/>
          </w:rPr>
          <w:t>l</w:t>
        </w:r>
      </w:ins>
      <w:ins w:id="125" w:author="jamil" w:date="2021-03-13T03:04:00Z">
        <w:r>
          <w:rPr>
            <w:lang w:bidi="he-IL"/>
          </w:rPr>
          <w:t>ogin</w:t>
        </w:r>
        <w:r>
          <w:rPr>
            <w:rFonts w:hint="cs"/>
            <w:rtl/>
            <w:lang w:bidi="he-IL"/>
          </w:rPr>
          <w:t xml:space="preserve"> ב</w:t>
        </w:r>
        <w:r w:rsidRPr="00261DBC">
          <w:rPr>
            <w:rtl/>
            <w:lang w:bidi="he-IL"/>
          </w:rPr>
          <w:t>מערכת באמצעות פרטים מזהים וסיסמה</w:t>
        </w:r>
        <w:r>
          <w:rPr>
            <w:rFonts w:hint="cs"/>
            <w:rtl/>
            <w:lang w:bidi="he-IL"/>
          </w:rPr>
          <w:t xml:space="preserve"> </w:t>
        </w:r>
      </w:ins>
      <w:ins w:id="126" w:author="jamil" w:date="2021-03-13T03:05:00Z">
        <w:r>
          <w:rPr>
            <w:rFonts w:hint="cs"/>
            <w:rtl/>
            <w:lang w:bidi="he-IL"/>
          </w:rPr>
          <w:t>של חשבון צרכן מנוי</w:t>
        </w:r>
      </w:ins>
      <w:ins w:id="127" w:author="jamil" w:date="2021-03-13T03:04:00Z">
        <w:r>
          <w:rPr>
            <w:rFonts w:hint="cs"/>
            <w:rtl/>
            <w:lang w:bidi="he-IL"/>
          </w:rPr>
          <w:t>.</w:t>
        </w:r>
      </w:ins>
    </w:p>
    <w:p w14:paraId="77E3515C" w14:textId="7271F712" w:rsidR="00261DBC" w:rsidRDefault="00261DBC" w:rsidP="00261DBC">
      <w:pPr>
        <w:bidi/>
        <w:rPr>
          <w:ins w:id="128" w:author="jamil" w:date="2021-03-13T03:05:00Z"/>
          <w:rtl/>
          <w:lang w:bidi="he-IL"/>
        </w:rPr>
      </w:pPr>
      <w:ins w:id="129" w:author="jamil" w:date="2021-03-13T03:05:00Z">
        <w:r>
          <w:rPr>
            <w:rFonts w:hint="cs"/>
            <w:rtl/>
            <w:lang w:bidi="he-IL"/>
          </w:rPr>
          <w:t xml:space="preserve">שחקנים : המערכת , </w:t>
        </w:r>
      </w:ins>
      <w:ins w:id="130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131" w:author="jamil" w:date="2021-03-13T03:05:00Z">
        <w:r>
          <w:rPr>
            <w:rFonts w:hint="cs"/>
            <w:rtl/>
            <w:lang w:bidi="he-IL"/>
          </w:rPr>
          <w:t xml:space="preserve"> אורח</w:t>
        </w:r>
      </w:ins>
    </w:p>
    <w:p w14:paraId="4F63C253" w14:textId="55767593" w:rsidR="00261DBC" w:rsidRDefault="0090018A" w:rsidP="00261DBC">
      <w:pPr>
        <w:bidi/>
        <w:rPr>
          <w:ins w:id="132" w:author="jamil" w:date="2021-03-13T03:06:00Z"/>
          <w:rtl/>
          <w:lang w:bidi="he-IL"/>
        </w:rPr>
      </w:pPr>
      <w:ins w:id="133" w:author="jamil" w:date="2021-03-14T21:04:00Z">
        <w:r>
          <w:rPr>
            <w:rFonts w:hint="cs"/>
            <w:lang w:bidi="he-IL"/>
          </w:rPr>
          <w:t>pre condition</w:t>
        </w:r>
      </w:ins>
      <w:ins w:id="134" w:author="jamil" w:date="2021-03-13T03:06:00Z">
        <w:r w:rsidR="00261DBC">
          <w:rPr>
            <w:rFonts w:hint="cs"/>
            <w:rtl/>
            <w:lang w:bidi="he-IL"/>
          </w:rPr>
          <w:t xml:space="preserve"> :</w:t>
        </w:r>
      </w:ins>
      <w:ins w:id="135" w:author="jamil" w:date="2021-03-13T03:07:00Z">
        <w:r w:rsidR="00261DBC">
          <w:rPr>
            <w:rFonts w:hint="cs"/>
            <w:rtl/>
            <w:lang w:bidi="he-IL"/>
          </w:rPr>
          <w:t xml:space="preserve"> </w:t>
        </w:r>
      </w:ins>
      <w:ins w:id="136" w:author="jamil" w:date="2021-03-13T03:09:00Z">
        <w:r w:rsidR="00261DBC">
          <w:rPr>
            <w:rFonts w:hint="cs"/>
            <w:rtl/>
            <w:lang w:bidi="he-IL"/>
          </w:rPr>
          <w:t>המערכת מתייחסת למשתמש כ</w:t>
        </w:r>
      </w:ins>
      <w:ins w:id="137" w:author="jamil" w:date="2021-03-13T03:10:00Z">
        <w:r w:rsidR="00261DBC">
          <w:rPr>
            <w:rFonts w:hint="cs"/>
            <w:rtl/>
            <w:lang w:bidi="he-IL"/>
          </w:rPr>
          <w:t xml:space="preserve"> </w:t>
        </w:r>
      </w:ins>
      <w:ins w:id="138" w:author="jamil" w:date="2021-03-13T03:09:00Z">
        <w:r w:rsidR="00261DBC">
          <w:rPr>
            <w:rFonts w:hint="cs"/>
            <w:rtl/>
            <w:lang w:bidi="he-IL"/>
          </w:rPr>
          <w:t>"צרכן אורח"</w:t>
        </w:r>
      </w:ins>
    </w:p>
    <w:p w14:paraId="3CE3A498" w14:textId="6850B85F" w:rsidR="00261DBC" w:rsidRDefault="0090018A" w:rsidP="00261DBC">
      <w:pPr>
        <w:bidi/>
        <w:rPr>
          <w:ins w:id="139" w:author="jamil" w:date="2021-03-13T03:06:00Z"/>
          <w:rtl/>
          <w:lang w:bidi="he-IL"/>
        </w:rPr>
      </w:pPr>
      <w:ins w:id="140" w:author="jamil" w:date="2021-03-14T21:04:00Z">
        <w:r>
          <w:rPr>
            <w:rFonts w:hint="cs"/>
            <w:lang w:bidi="he-IL"/>
          </w:rPr>
          <w:t>post condition</w:t>
        </w:r>
      </w:ins>
      <w:ins w:id="141" w:author="jamil" w:date="2021-03-13T03:06:00Z">
        <w:r w:rsidR="00261DBC">
          <w:rPr>
            <w:rFonts w:hint="cs"/>
            <w:rtl/>
            <w:lang w:bidi="he-IL"/>
          </w:rPr>
          <w:t xml:space="preserve"> :</w:t>
        </w:r>
      </w:ins>
      <w:ins w:id="142" w:author="jamil" w:date="2021-03-13T03:10:00Z">
        <w:r w:rsidR="00261DBC">
          <w:rPr>
            <w:rFonts w:hint="cs"/>
            <w:rtl/>
            <w:lang w:bidi="he-IL"/>
          </w:rPr>
          <w:t xml:space="preserve"> המערכת מתייחסת למשתמש כ "זרכן מנוי"</w:t>
        </w:r>
      </w:ins>
    </w:p>
    <w:p w14:paraId="787EC501" w14:textId="457999F9" w:rsidR="00261DBC" w:rsidRDefault="00261DBC" w:rsidP="00DC528F">
      <w:pPr>
        <w:bidi/>
        <w:rPr>
          <w:ins w:id="143" w:author="jamil" w:date="2021-03-15T14:03:00Z"/>
          <w:rtl/>
          <w:lang w:bidi="he-IL"/>
        </w:rPr>
      </w:pPr>
      <w:ins w:id="144" w:author="jamil" w:date="2021-03-13T03:06:00Z">
        <w:r>
          <w:rPr>
            <w:rFonts w:hint="cs"/>
            <w:rtl/>
            <w:lang w:bidi="he-IL"/>
          </w:rPr>
          <w:t>תהליך התרחיש :</w:t>
        </w:r>
      </w:ins>
    </w:p>
    <w:p w14:paraId="4509D2ED" w14:textId="3F386BA2" w:rsidR="006B569A" w:rsidRDefault="006B569A" w:rsidP="006B569A">
      <w:pPr>
        <w:bidi/>
        <w:rPr>
          <w:ins w:id="145" w:author="jamil" w:date="2021-03-15T14:03:00Z"/>
          <w:rtl/>
          <w:lang w:bidi="he-IL"/>
        </w:rPr>
      </w:pPr>
      <w:ins w:id="146" w:author="jamil" w:date="2021-03-15T14:03:00Z">
        <w:r>
          <w:rPr>
            <w:rFonts w:hint="cs"/>
            <w:rtl/>
            <w:lang w:bidi="he-IL"/>
          </w:rPr>
          <w:t>1. האורח בוחר באופצייה לכניסה</w:t>
        </w:r>
      </w:ins>
      <w:ins w:id="147" w:author="jamil" w:date="2021-03-15T14:04:00Z">
        <w:r>
          <w:rPr>
            <w:rFonts w:hint="cs"/>
            <w:rtl/>
            <w:lang w:bidi="he-IL"/>
          </w:rPr>
          <w:t xml:space="preserve"> מזוהה</w:t>
        </w:r>
      </w:ins>
      <w:ins w:id="148" w:author="jamil" w:date="2021-03-15T14:03:00Z">
        <w:r>
          <w:rPr>
            <w:rFonts w:hint="cs"/>
            <w:rtl/>
            <w:lang w:bidi="he-IL"/>
          </w:rPr>
          <w:t xml:space="preserve"> למערכת שזמינה עבורו.</w:t>
        </w:r>
      </w:ins>
    </w:p>
    <w:p w14:paraId="24EDA517" w14:textId="51CFE602" w:rsidR="006B569A" w:rsidRDefault="006B569A" w:rsidP="006B569A">
      <w:pPr>
        <w:bidi/>
        <w:rPr>
          <w:ins w:id="149" w:author="jamil" w:date="2021-03-15T14:03:00Z"/>
          <w:rtl/>
          <w:lang w:bidi="he-IL"/>
        </w:rPr>
      </w:pPr>
      <w:ins w:id="150" w:author="jamil" w:date="2021-03-15T14:03:00Z">
        <w:r>
          <w:rPr>
            <w:rFonts w:hint="cs"/>
            <w:rtl/>
            <w:lang w:bidi="he-IL"/>
          </w:rPr>
          <w:t xml:space="preserve">2. המערכת מציגה הוראות </w:t>
        </w:r>
      </w:ins>
      <w:ins w:id="151" w:author="jamil" w:date="2021-03-15T14:04:00Z">
        <w:r>
          <w:rPr>
            <w:rFonts w:hint="cs"/>
            <w:rtl/>
            <w:lang w:bidi="he-IL"/>
          </w:rPr>
          <w:t>ומבקשת נתונים</w:t>
        </w:r>
      </w:ins>
      <w:ins w:id="152" w:author="jamil" w:date="2021-03-15T14:03:00Z">
        <w:r>
          <w:rPr>
            <w:rFonts w:hint="cs"/>
            <w:rtl/>
            <w:lang w:bidi="he-IL"/>
          </w:rPr>
          <w:t xml:space="preserve"> מתאימות </w:t>
        </w:r>
      </w:ins>
      <w:ins w:id="153" w:author="jamil" w:date="2021-03-15T14:05:00Z">
        <w:r>
          <w:rPr>
            <w:rFonts w:hint="cs"/>
            <w:rtl/>
            <w:lang w:bidi="he-IL"/>
          </w:rPr>
          <w:t>מה</w:t>
        </w:r>
      </w:ins>
      <w:ins w:id="154" w:author="jamil" w:date="2021-03-15T14:03:00Z">
        <w:r>
          <w:rPr>
            <w:rFonts w:hint="cs"/>
            <w:rtl/>
            <w:lang w:bidi="he-IL"/>
          </w:rPr>
          <w:t xml:space="preserve">אורח </w:t>
        </w:r>
      </w:ins>
      <w:ins w:id="155" w:author="jamil" w:date="2021-03-15T14:05:00Z">
        <w:r>
          <w:rPr>
            <w:rFonts w:hint="cs"/>
            <w:rtl/>
            <w:lang w:bidi="he-IL"/>
          </w:rPr>
          <w:t xml:space="preserve">כדי לבצע פעולת </w:t>
        </w:r>
        <w:r>
          <w:rPr>
            <w:lang w:bidi="he-IL"/>
          </w:rPr>
          <w:t>login</w:t>
        </w:r>
        <w:r>
          <w:rPr>
            <w:rFonts w:hint="cs"/>
            <w:rtl/>
            <w:lang w:bidi="he-IL"/>
          </w:rPr>
          <w:t xml:space="preserve"> .</w:t>
        </w:r>
      </w:ins>
    </w:p>
    <w:p w14:paraId="4BE338C6" w14:textId="77777777" w:rsidR="006B569A" w:rsidRDefault="006B569A" w:rsidP="006B569A">
      <w:pPr>
        <w:bidi/>
        <w:rPr>
          <w:ins w:id="156" w:author="jamil" w:date="2021-03-15T14:03:00Z"/>
          <w:rtl/>
          <w:lang w:bidi="he-IL"/>
        </w:rPr>
      </w:pPr>
      <w:ins w:id="157" w:author="jamil" w:date="2021-03-15T14:03:00Z">
        <w:r>
          <w:rPr>
            <w:rFonts w:hint="cs"/>
            <w:rtl/>
            <w:lang w:bidi="he-IL"/>
          </w:rPr>
          <w:t>3. הצרכן מזין את הפרטים שביקשה המערכת ( שם משתמש וסיסמה חוקיים ) .</w:t>
        </w:r>
      </w:ins>
    </w:p>
    <w:p w14:paraId="6514B195" w14:textId="6DCD11F8" w:rsidR="006B569A" w:rsidRDefault="006B569A">
      <w:pPr>
        <w:bidi/>
        <w:rPr>
          <w:ins w:id="158" w:author="jamil" w:date="2021-03-13T03:06:00Z"/>
          <w:rtl/>
          <w:lang w:bidi="he-IL"/>
        </w:rPr>
        <w:pPrChange w:id="159" w:author="jamil" w:date="2021-03-15T14:07:00Z">
          <w:pPr>
            <w:bidi/>
          </w:pPr>
        </w:pPrChange>
      </w:pPr>
      <w:ins w:id="160" w:author="jamil" w:date="2021-03-15T14:03:00Z">
        <w:r>
          <w:rPr>
            <w:rFonts w:hint="cs"/>
            <w:rtl/>
            <w:lang w:bidi="he-IL"/>
          </w:rPr>
          <w:t>4. המערכת מבצעת את ה</w:t>
        </w:r>
      </w:ins>
      <w:ins w:id="161" w:author="jamil" w:date="2021-03-15T14:06:00Z">
        <w:r>
          <w:rPr>
            <w:lang w:bidi="he-IL"/>
          </w:rPr>
          <w:t>login</w:t>
        </w:r>
        <w:r>
          <w:rPr>
            <w:rFonts w:hint="cs"/>
            <w:rtl/>
            <w:lang w:bidi="he-IL"/>
          </w:rPr>
          <w:t xml:space="preserve"> </w:t>
        </w:r>
      </w:ins>
      <w:ins w:id="162" w:author="jamil" w:date="2021-03-15T14:03:00Z">
        <w:r>
          <w:rPr>
            <w:rFonts w:hint="cs"/>
            <w:rtl/>
            <w:lang w:bidi="he-IL"/>
          </w:rPr>
          <w:t xml:space="preserve">של הצרכן </w:t>
        </w:r>
      </w:ins>
      <w:ins w:id="163" w:author="jamil" w:date="2021-03-15T14:07:00Z">
        <w:r>
          <w:rPr>
            <w:rFonts w:hint="cs"/>
            <w:rtl/>
            <w:lang w:bidi="he-IL"/>
          </w:rPr>
          <w:t xml:space="preserve">כל שהוא מזוהה כמשתמש מנוי </w:t>
        </w:r>
      </w:ins>
      <w:ins w:id="164" w:author="jamil" w:date="2021-03-15T14:03:00Z">
        <w:r>
          <w:rPr>
            <w:rFonts w:hint="cs"/>
            <w:rtl/>
            <w:lang w:bidi="he-IL"/>
          </w:rPr>
          <w:t>ומדפיסה לו הודעה מתאימה</w:t>
        </w:r>
      </w:ins>
      <w:ins w:id="165" w:author="jamil" w:date="2021-03-15T14:06:00Z">
        <w:r>
          <w:rPr>
            <w:rFonts w:hint="cs"/>
            <w:rtl/>
            <w:lang w:bidi="he-IL"/>
          </w:rPr>
          <w:t xml:space="preserve"> </w:t>
        </w:r>
      </w:ins>
      <w:ins w:id="166" w:author="jamil" w:date="2021-03-15T14:03:00Z">
        <w:r>
          <w:rPr>
            <w:rFonts w:hint="cs"/>
            <w:rtl/>
            <w:lang w:bidi="he-IL"/>
          </w:rPr>
          <w:t>.</w:t>
        </w:r>
      </w:ins>
    </w:p>
    <w:p w14:paraId="6E0D4D45" w14:textId="4AC27C3B" w:rsidR="0072526C" w:rsidRDefault="008167D6" w:rsidP="0072526C">
      <w:pPr>
        <w:bidi/>
        <w:rPr>
          <w:ins w:id="167" w:author="jamil" w:date="2021-03-15T22:32:00Z"/>
          <w:rtl/>
          <w:lang w:bidi="he-IL"/>
        </w:rPr>
      </w:pPr>
      <w:ins w:id="168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169" w:author="jamil" w:date="2021-03-13T03:07:00Z">
        <w:r w:rsidR="00261DBC">
          <w:rPr>
            <w:rFonts w:hint="cs"/>
            <w:rtl/>
            <w:lang w:bidi="he-IL"/>
          </w:rPr>
          <w:t xml:space="preserve"> :</w:t>
        </w:r>
      </w:ins>
    </w:p>
    <w:p w14:paraId="2224BE40" w14:textId="799002A3" w:rsidR="0072526C" w:rsidRDefault="0072526C" w:rsidP="0072526C">
      <w:pPr>
        <w:bidi/>
        <w:rPr>
          <w:ins w:id="170" w:author="jamil" w:date="2021-03-13T17:36:00Z"/>
          <w:rFonts w:hint="cs"/>
          <w:lang w:bidi="he-IL"/>
        </w:rPr>
        <w:pPrChange w:id="171" w:author="jamil" w:date="2021-03-15T22:32:00Z">
          <w:pPr>
            <w:bidi/>
          </w:pPr>
        </w:pPrChange>
      </w:pPr>
      <w:ins w:id="172" w:author="jamil" w:date="2021-03-15T22:32:00Z">
        <w:r>
          <w:rPr>
            <w:rFonts w:hint="cs"/>
            <w:lang w:bidi="he-IL"/>
          </w:rPr>
          <w:t>HAP</w:t>
        </w:r>
      </w:ins>
      <w:ins w:id="173" w:author="jamil" w:date="2021-03-15T22:33:00Z">
        <w:r>
          <w:rPr>
            <w:rFonts w:hint="cs"/>
            <w:lang w:bidi="he-IL"/>
          </w:rPr>
          <w:t>PY</w:t>
        </w:r>
        <w:r>
          <w:rPr>
            <w:rFonts w:hint="cs"/>
            <w:rtl/>
            <w:lang w:bidi="he-IL"/>
          </w:rPr>
          <w:t xml:space="preserve"> : </w:t>
        </w:r>
      </w:ins>
      <w:ins w:id="174" w:author="jamil" w:date="2021-03-16T13:19:00Z">
        <w:r w:rsidR="00F766D3">
          <w:rPr>
            <w:rFonts w:hint="cs"/>
            <w:rtl/>
            <w:lang w:bidi="he-IL"/>
          </w:rPr>
          <w:t xml:space="preserve">המשתמש מזין שם משתמש וסיסמה חוקיים שנמצאים במערכת </w:t>
        </w:r>
      </w:ins>
      <w:ins w:id="175" w:author="jamil" w:date="2021-03-16T13:20:00Z">
        <w:r w:rsidR="00F766D3">
          <w:rPr>
            <w:rFonts w:hint="cs"/>
            <w:rtl/>
            <w:lang w:bidi="he-IL"/>
          </w:rPr>
          <w:t>מה שגורפ לכניסה מוצלחת למערכת</w:t>
        </w:r>
      </w:ins>
    </w:p>
    <w:p w14:paraId="0AFB9954" w14:textId="77777777" w:rsidR="008167D6" w:rsidRDefault="008167D6">
      <w:pPr>
        <w:bidi/>
        <w:rPr>
          <w:ins w:id="176" w:author="jamil" w:date="2021-03-13T02:36:00Z"/>
          <w:rtl/>
          <w:lang w:bidi="he-IL"/>
        </w:rPr>
        <w:pPrChange w:id="177" w:author="jamil" w:date="2021-03-13T17:36:00Z">
          <w:pPr>
            <w:bidi/>
          </w:pPr>
        </w:pPrChange>
      </w:pPr>
    </w:p>
    <w:p w14:paraId="70FF224D" w14:textId="7ABA9888" w:rsidR="00261DBC" w:rsidRDefault="00261DBC" w:rsidP="00261DBC">
      <w:pPr>
        <w:bidi/>
        <w:rPr>
          <w:ins w:id="178" w:author="jamil" w:date="2021-03-13T03:11:00Z"/>
          <w:rtl/>
          <w:lang w:bidi="he-IL"/>
        </w:rPr>
      </w:pPr>
      <w:ins w:id="179" w:author="jamil" w:date="2021-03-13T03:10:00Z">
        <w:r>
          <w:rPr>
            <w:rFonts w:hint="cs"/>
            <w:rtl/>
            <w:lang w:bidi="he-IL"/>
          </w:rPr>
          <w:t xml:space="preserve">2.5) </w:t>
        </w:r>
      </w:ins>
      <w:ins w:id="180" w:author="jamil" w:date="2021-03-13T03:11:00Z">
        <w:r>
          <w:rPr>
            <w:rFonts w:hint="cs"/>
            <w:rtl/>
            <w:lang w:bidi="he-IL"/>
          </w:rPr>
          <w:t xml:space="preserve">קבלת מידע </w:t>
        </w:r>
      </w:ins>
      <w:ins w:id="181" w:author="jamil" w:date="2021-03-13T03:21:00Z">
        <w:r w:rsidR="00C565A8">
          <w:rPr>
            <w:rFonts w:hint="cs"/>
            <w:rtl/>
            <w:lang w:bidi="he-IL"/>
          </w:rPr>
          <w:t>לפי חנות</w:t>
        </w:r>
      </w:ins>
      <w:ins w:id="182" w:author="jamil" w:date="2021-03-13T03:11:00Z">
        <w:r>
          <w:rPr>
            <w:rFonts w:hint="cs"/>
            <w:rtl/>
            <w:lang w:bidi="he-IL"/>
          </w:rPr>
          <w:t>:</w:t>
        </w:r>
      </w:ins>
    </w:p>
    <w:p w14:paraId="084BEC28" w14:textId="7308A676" w:rsidR="00261DBC" w:rsidRDefault="00261DBC" w:rsidP="00261DBC">
      <w:pPr>
        <w:bidi/>
        <w:rPr>
          <w:ins w:id="183" w:author="jamil" w:date="2021-03-13T03:12:00Z"/>
          <w:rtl/>
          <w:lang w:bidi="he-IL"/>
        </w:rPr>
      </w:pPr>
      <w:ins w:id="184" w:author="jamil" w:date="2021-03-13T03:12:00Z">
        <w:r>
          <w:rPr>
            <w:rFonts w:hint="cs"/>
            <w:rtl/>
            <w:lang w:bidi="he-IL"/>
          </w:rPr>
          <w:t xml:space="preserve">תיאור : </w:t>
        </w:r>
        <w:r w:rsidRPr="00261DBC">
          <w:rPr>
            <w:rtl/>
            <w:lang w:bidi="he-IL"/>
          </w:rPr>
          <w:t>קבלת מידע על חנויות ועל המוצרים בחנויות</w:t>
        </w:r>
        <w:r>
          <w:rPr>
            <w:rFonts w:hint="cs"/>
            <w:rtl/>
            <w:lang w:bidi="he-IL"/>
          </w:rPr>
          <w:t xml:space="preserve"> .</w:t>
        </w:r>
      </w:ins>
    </w:p>
    <w:p w14:paraId="2DE6F80D" w14:textId="6C494F88" w:rsidR="00261DBC" w:rsidRDefault="00261DBC" w:rsidP="00261DBC">
      <w:pPr>
        <w:bidi/>
        <w:rPr>
          <w:ins w:id="185" w:author="jamil" w:date="2021-03-13T03:15:00Z"/>
          <w:rtl/>
          <w:lang w:bidi="he-IL"/>
        </w:rPr>
      </w:pPr>
      <w:ins w:id="186" w:author="jamil" w:date="2021-03-13T03:12:00Z">
        <w:r>
          <w:rPr>
            <w:rFonts w:hint="cs"/>
            <w:rtl/>
            <w:lang w:bidi="he-IL"/>
          </w:rPr>
          <w:t xml:space="preserve">שחקנים : </w:t>
        </w:r>
      </w:ins>
      <w:ins w:id="187" w:author="jamil" w:date="2021-03-13T03:15:00Z">
        <w:r w:rsidR="00C565A8">
          <w:rPr>
            <w:rFonts w:hint="cs"/>
            <w:rtl/>
            <w:lang w:bidi="he-IL"/>
          </w:rPr>
          <w:t xml:space="preserve">המערכת , </w:t>
        </w:r>
      </w:ins>
      <w:ins w:id="188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3852EAC9" w14:textId="4D30A2C3" w:rsidR="00C565A8" w:rsidRDefault="0090018A" w:rsidP="00C565A8">
      <w:pPr>
        <w:bidi/>
        <w:rPr>
          <w:ins w:id="189" w:author="jamil" w:date="2021-03-13T03:16:00Z"/>
          <w:rtl/>
          <w:lang w:bidi="he-IL"/>
        </w:rPr>
      </w:pPr>
      <w:ins w:id="190" w:author="jamil" w:date="2021-03-14T21:04:00Z">
        <w:r>
          <w:rPr>
            <w:rFonts w:hint="cs"/>
            <w:lang w:bidi="he-IL"/>
          </w:rPr>
          <w:t>pre condition</w:t>
        </w:r>
      </w:ins>
      <w:ins w:id="191" w:author="jamil" w:date="2021-03-13T03:15:00Z">
        <w:r w:rsidR="00C565A8">
          <w:rPr>
            <w:rFonts w:hint="cs"/>
            <w:rtl/>
            <w:lang w:bidi="he-IL"/>
          </w:rPr>
          <w:t xml:space="preserve"> : </w:t>
        </w:r>
      </w:ins>
      <w:ins w:id="192" w:author="jamil" w:date="2021-03-15T14:08:00Z">
        <w:r w:rsidR="006B569A">
          <w:rPr>
            <w:rFonts w:hint="cs"/>
            <w:rtl/>
            <w:lang w:bidi="he-IL"/>
          </w:rPr>
          <w:t>המשתמש מחובר למערכת ( כאורח או כמנוי )</w:t>
        </w:r>
      </w:ins>
    </w:p>
    <w:p w14:paraId="29545919" w14:textId="2708D571" w:rsidR="00C565A8" w:rsidRDefault="0090018A" w:rsidP="00C565A8">
      <w:pPr>
        <w:bidi/>
        <w:rPr>
          <w:ins w:id="193" w:author="jamil" w:date="2021-03-13T03:16:00Z"/>
          <w:rtl/>
          <w:lang w:bidi="he-IL"/>
        </w:rPr>
      </w:pPr>
      <w:ins w:id="194" w:author="jamil" w:date="2021-03-14T21:04:00Z">
        <w:r>
          <w:rPr>
            <w:rFonts w:hint="cs"/>
            <w:lang w:bidi="he-IL"/>
          </w:rPr>
          <w:t>post condition</w:t>
        </w:r>
      </w:ins>
      <w:ins w:id="195" w:author="jamil" w:date="2021-03-13T03:16:00Z">
        <w:r w:rsidR="00C565A8">
          <w:rPr>
            <w:rFonts w:hint="cs"/>
            <w:rtl/>
            <w:lang w:bidi="he-IL"/>
          </w:rPr>
          <w:t xml:space="preserve"> :</w:t>
        </w:r>
      </w:ins>
      <w:ins w:id="196" w:author="jamil" w:date="2021-03-15T14:08:00Z">
        <w:r w:rsidR="006B569A">
          <w:rPr>
            <w:rFonts w:hint="cs"/>
            <w:rtl/>
            <w:lang w:bidi="he-IL"/>
          </w:rPr>
          <w:t xml:space="preserve"> המשתמש מקבל את המידע המ</w:t>
        </w:r>
      </w:ins>
      <w:ins w:id="197" w:author="jamil" w:date="2021-03-15T14:09:00Z">
        <w:r w:rsidR="006B569A">
          <w:rPr>
            <w:rFonts w:hint="cs"/>
            <w:rtl/>
            <w:lang w:bidi="he-IL"/>
          </w:rPr>
          <w:t>תאים לפי בקשתו .</w:t>
        </w:r>
      </w:ins>
    </w:p>
    <w:p w14:paraId="59985235" w14:textId="3132A02C" w:rsidR="00C565A8" w:rsidRDefault="00C565A8" w:rsidP="00C565A8">
      <w:pPr>
        <w:bidi/>
        <w:rPr>
          <w:ins w:id="198" w:author="jamil" w:date="2021-03-13T03:16:00Z"/>
          <w:rtl/>
          <w:lang w:bidi="he-IL"/>
        </w:rPr>
      </w:pPr>
      <w:ins w:id="199" w:author="jamil" w:date="2021-03-13T03:16:00Z">
        <w:r>
          <w:rPr>
            <w:rFonts w:hint="cs"/>
            <w:rtl/>
            <w:lang w:bidi="he-IL"/>
          </w:rPr>
          <w:t>תהליך התרחיש :</w:t>
        </w:r>
      </w:ins>
    </w:p>
    <w:p w14:paraId="7E37757F" w14:textId="0F83E902" w:rsidR="00C565A8" w:rsidRDefault="00C565A8" w:rsidP="00C565A8">
      <w:pPr>
        <w:bidi/>
        <w:rPr>
          <w:ins w:id="200" w:author="jamil" w:date="2021-03-13T03:18:00Z"/>
          <w:rtl/>
          <w:lang w:bidi="he-IL"/>
        </w:rPr>
      </w:pPr>
      <w:ins w:id="201" w:author="jamil" w:date="2021-03-13T03:16:00Z">
        <w:r>
          <w:rPr>
            <w:rFonts w:hint="cs"/>
            <w:rtl/>
            <w:lang w:bidi="he-IL"/>
          </w:rPr>
          <w:t xml:space="preserve">1. </w:t>
        </w:r>
      </w:ins>
      <w:ins w:id="202" w:author="jamil" w:date="2021-03-13T03:17:00Z">
        <w:r>
          <w:rPr>
            <w:rFonts w:hint="cs"/>
            <w:rtl/>
            <w:lang w:bidi="he-IL"/>
          </w:rPr>
          <w:t>במערכת יש אפשרות זמינה למשתמש לקבל תפריט</w:t>
        </w:r>
      </w:ins>
      <w:ins w:id="203" w:author="jamil" w:date="2021-03-13T03:18:00Z">
        <w:r>
          <w:rPr>
            <w:rFonts w:hint="cs"/>
            <w:rtl/>
            <w:lang w:bidi="he-IL"/>
          </w:rPr>
          <w:t>/מידע על מוצרים לפני חנות .</w:t>
        </w:r>
      </w:ins>
    </w:p>
    <w:p w14:paraId="528EA2BB" w14:textId="6E531604" w:rsidR="00C565A8" w:rsidRDefault="00C565A8" w:rsidP="00C565A8">
      <w:pPr>
        <w:bidi/>
        <w:rPr>
          <w:ins w:id="204" w:author="jamil" w:date="2021-03-13T03:18:00Z"/>
          <w:rtl/>
          <w:lang w:bidi="he-IL"/>
        </w:rPr>
      </w:pPr>
      <w:ins w:id="205" w:author="jamil" w:date="2021-03-13T03:18:00Z">
        <w:r>
          <w:rPr>
            <w:rFonts w:hint="cs"/>
            <w:rtl/>
            <w:lang w:bidi="he-IL"/>
          </w:rPr>
          <w:t>2. המשתמש בוחר באופציה זו .</w:t>
        </w:r>
      </w:ins>
    </w:p>
    <w:p w14:paraId="78503DB4" w14:textId="77777777" w:rsidR="00C565A8" w:rsidRDefault="00C565A8" w:rsidP="00C565A8">
      <w:pPr>
        <w:bidi/>
        <w:rPr>
          <w:ins w:id="206" w:author="jamil" w:date="2021-03-13T03:19:00Z"/>
          <w:rtl/>
          <w:lang w:bidi="he-IL"/>
        </w:rPr>
      </w:pPr>
      <w:ins w:id="207" w:author="jamil" w:date="2021-03-13T03:18:00Z">
        <w:r>
          <w:rPr>
            <w:rFonts w:hint="cs"/>
            <w:rtl/>
            <w:lang w:bidi="he-IL"/>
          </w:rPr>
          <w:t xml:space="preserve">3. המערכת מציגה למשתמש </w:t>
        </w:r>
      </w:ins>
      <w:ins w:id="208" w:author="jamil" w:date="2021-03-13T03:19:00Z">
        <w:r>
          <w:rPr>
            <w:rFonts w:hint="cs"/>
            <w:rtl/>
            <w:lang w:bidi="he-IL"/>
          </w:rPr>
          <w:t>את שמות החניות הזמינים ו</w:t>
        </w:r>
      </w:ins>
      <w:ins w:id="209" w:author="jamil" w:date="2021-03-13T03:18:00Z">
        <w:r>
          <w:rPr>
            <w:rFonts w:hint="cs"/>
            <w:rtl/>
            <w:lang w:bidi="he-IL"/>
          </w:rPr>
          <w:t>מבקשת מהמשתמש להזין</w:t>
        </w:r>
      </w:ins>
      <w:ins w:id="210" w:author="jamil" w:date="2021-03-13T03:19:00Z">
        <w:r>
          <w:rPr>
            <w:rFonts w:hint="cs"/>
            <w:rtl/>
            <w:lang w:bidi="he-IL"/>
          </w:rPr>
          <w:t xml:space="preserve"> את שם החנות הרצוי</w:t>
        </w:r>
      </w:ins>
    </w:p>
    <w:p w14:paraId="2B34FB88" w14:textId="241EC893" w:rsidR="00C565A8" w:rsidRDefault="00C565A8" w:rsidP="00C565A8">
      <w:pPr>
        <w:bidi/>
        <w:rPr>
          <w:ins w:id="211" w:author="jamil" w:date="2021-03-13T03:19:00Z"/>
          <w:rtl/>
          <w:lang w:bidi="he-IL"/>
        </w:rPr>
      </w:pPr>
      <w:ins w:id="212" w:author="jamil" w:date="2021-03-13T03:19:00Z">
        <w:r>
          <w:rPr>
            <w:rFonts w:hint="cs"/>
            <w:rtl/>
            <w:lang w:bidi="he-IL"/>
          </w:rPr>
          <w:t>4. המשתמש מזין שם החנות</w:t>
        </w:r>
      </w:ins>
      <w:ins w:id="213" w:author="jamil" w:date="2021-03-16T13:26:00Z">
        <w:r w:rsidR="00F766D3">
          <w:rPr>
            <w:rFonts w:hint="cs"/>
            <w:rtl/>
            <w:lang w:bidi="he-IL"/>
          </w:rPr>
          <w:t xml:space="preserve"> </w:t>
        </w:r>
      </w:ins>
      <w:ins w:id="214" w:author="jamil" w:date="2021-03-13T03:19:00Z">
        <w:r>
          <w:rPr>
            <w:rFonts w:hint="cs"/>
            <w:rtl/>
            <w:lang w:bidi="he-IL"/>
          </w:rPr>
          <w:t>.</w:t>
        </w:r>
      </w:ins>
    </w:p>
    <w:p w14:paraId="048081EE" w14:textId="462183A9" w:rsidR="00C565A8" w:rsidRDefault="00C565A8" w:rsidP="00DC528F">
      <w:pPr>
        <w:bidi/>
        <w:rPr>
          <w:ins w:id="215" w:author="jamil" w:date="2021-03-13T03:16:00Z"/>
          <w:rtl/>
          <w:lang w:bidi="he-IL"/>
        </w:rPr>
      </w:pPr>
      <w:ins w:id="216" w:author="jamil" w:date="2021-03-13T03:19:00Z">
        <w:r>
          <w:rPr>
            <w:rFonts w:hint="cs"/>
            <w:rtl/>
            <w:lang w:bidi="he-IL"/>
          </w:rPr>
          <w:t xml:space="preserve">5. המערכת </w:t>
        </w:r>
      </w:ins>
      <w:ins w:id="217" w:author="jamil" w:date="2021-03-13T03:20:00Z">
        <w:r>
          <w:rPr>
            <w:rFonts w:hint="cs"/>
            <w:rtl/>
            <w:lang w:bidi="he-IL"/>
          </w:rPr>
          <w:t xml:space="preserve">מציגה למשתמש תפריט מידע על </w:t>
        </w:r>
      </w:ins>
      <w:ins w:id="218" w:author="jamil" w:date="2021-03-16T13:26:00Z">
        <w:r w:rsidR="00F766D3">
          <w:rPr>
            <w:rFonts w:hint="cs"/>
            <w:rtl/>
            <w:lang w:bidi="he-IL"/>
          </w:rPr>
          <w:t xml:space="preserve">החנות ועל </w:t>
        </w:r>
      </w:ins>
      <w:ins w:id="219" w:author="jamil" w:date="2021-03-13T03:20:00Z">
        <w:r>
          <w:rPr>
            <w:rFonts w:hint="cs"/>
            <w:rtl/>
            <w:lang w:bidi="he-IL"/>
          </w:rPr>
          <w:t>המוצרים ש</w:t>
        </w:r>
      </w:ins>
      <w:ins w:id="220" w:author="jamil" w:date="2021-03-16T13:26:00Z">
        <w:r w:rsidR="00F766D3">
          <w:rPr>
            <w:rFonts w:hint="cs"/>
            <w:rtl/>
            <w:lang w:bidi="he-IL"/>
          </w:rPr>
          <w:t>ב</w:t>
        </w:r>
      </w:ins>
      <w:ins w:id="221" w:author="jamil" w:date="2021-03-13T03:20:00Z">
        <w:r>
          <w:rPr>
            <w:rFonts w:hint="cs"/>
            <w:rtl/>
            <w:lang w:bidi="he-IL"/>
          </w:rPr>
          <w:t>חנות בהתאם</w:t>
        </w:r>
      </w:ins>
      <w:ins w:id="222" w:author="jamil" w:date="2021-03-13T03:18:00Z">
        <w:r>
          <w:rPr>
            <w:rFonts w:hint="cs"/>
            <w:rtl/>
            <w:lang w:bidi="he-IL"/>
          </w:rPr>
          <w:t xml:space="preserve"> </w:t>
        </w:r>
      </w:ins>
      <w:ins w:id="223" w:author="jamil" w:date="2021-03-16T13:26:00Z">
        <w:r w:rsidR="00F766D3">
          <w:rPr>
            <w:rFonts w:hint="cs"/>
            <w:rtl/>
            <w:lang w:bidi="he-IL"/>
          </w:rPr>
          <w:t>.</w:t>
        </w:r>
      </w:ins>
    </w:p>
    <w:p w14:paraId="3A15BFFE" w14:textId="24C221A6" w:rsidR="00C565A8" w:rsidRDefault="008167D6" w:rsidP="00C565A8">
      <w:pPr>
        <w:bidi/>
        <w:rPr>
          <w:ins w:id="224" w:author="jamil" w:date="2021-03-16T13:21:00Z"/>
          <w:rtl/>
          <w:lang w:bidi="he-IL"/>
        </w:rPr>
      </w:pPr>
      <w:ins w:id="225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26" w:author="jamil" w:date="2021-03-13T03:16:00Z">
        <w:r w:rsidR="00C565A8">
          <w:rPr>
            <w:rFonts w:hint="cs"/>
            <w:rtl/>
            <w:lang w:bidi="he-IL"/>
          </w:rPr>
          <w:t xml:space="preserve"> :</w:t>
        </w:r>
      </w:ins>
    </w:p>
    <w:p w14:paraId="4691AFA7" w14:textId="3451A476" w:rsidR="00F766D3" w:rsidRDefault="00F766D3" w:rsidP="00F766D3">
      <w:pPr>
        <w:bidi/>
        <w:rPr>
          <w:ins w:id="227" w:author="jamil" w:date="2021-03-16T13:28:00Z"/>
          <w:rtl/>
          <w:lang w:bidi="he-IL"/>
        </w:rPr>
      </w:pPr>
      <w:ins w:id="228" w:author="jamil" w:date="2021-03-16T13:21:00Z">
        <w:r>
          <w:rPr>
            <w:rFonts w:hint="cs"/>
            <w:lang w:bidi="he-IL"/>
          </w:rPr>
          <w:lastRenderedPageBreak/>
          <w:t>HAPPY</w:t>
        </w:r>
        <w:r>
          <w:rPr>
            <w:rFonts w:hint="cs"/>
            <w:rtl/>
            <w:lang w:bidi="he-IL"/>
          </w:rPr>
          <w:t xml:space="preserve"> : </w:t>
        </w:r>
      </w:ins>
      <w:ins w:id="229" w:author="jamil" w:date="2021-03-16T13:27:00Z">
        <w:r>
          <w:rPr>
            <w:rFonts w:hint="cs"/>
            <w:rtl/>
            <w:lang w:bidi="he-IL"/>
          </w:rPr>
          <w:t xml:space="preserve">המשתמש </w:t>
        </w:r>
        <w:r w:rsidR="00534D80">
          <w:rPr>
            <w:rFonts w:hint="cs"/>
            <w:rtl/>
            <w:lang w:bidi="he-IL"/>
          </w:rPr>
          <w:t>מזין שם חנות שקיימת ואז הוא מקבל בהצלחה את המידע הנ</w:t>
        </w:r>
      </w:ins>
      <w:ins w:id="230" w:author="jamil" w:date="2021-03-16T13:28:00Z">
        <w:r w:rsidR="00534D80">
          <w:rPr>
            <w:rFonts w:hint="cs"/>
            <w:rtl/>
            <w:lang w:bidi="he-IL"/>
          </w:rPr>
          <w:t>דרש .</w:t>
        </w:r>
      </w:ins>
    </w:p>
    <w:p w14:paraId="3B1F1FEE" w14:textId="0420D342" w:rsidR="00534D80" w:rsidRDefault="00534D80" w:rsidP="00534D80">
      <w:pPr>
        <w:bidi/>
        <w:rPr>
          <w:ins w:id="231" w:author="jamil" w:date="2021-03-16T13:28:00Z"/>
          <w:rtl/>
          <w:lang w:bidi="he-IL"/>
        </w:rPr>
      </w:pPr>
      <w:ins w:id="232" w:author="jamil" w:date="2021-03-16T13:28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 </w:t>
        </w:r>
      </w:ins>
      <w:ins w:id="233" w:author="jamil" w:date="2021-03-16T13:29:00Z">
        <w:r>
          <w:rPr>
            <w:rFonts w:hint="cs"/>
            <w:rtl/>
            <w:lang w:bidi="he-IL"/>
          </w:rPr>
          <w:t xml:space="preserve">המשתמש כותב </w:t>
        </w:r>
      </w:ins>
      <w:ins w:id="234" w:author="jamil" w:date="2021-03-16T13:30:00Z">
        <w:r>
          <w:rPr>
            <w:rFonts w:hint="cs"/>
            <w:rtl/>
            <w:lang w:bidi="he-IL"/>
          </w:rPr>
          <w:t>שם חנות שאינה קיימת ואז הוא מקבל מידע על חנות אחר .</w:t>
        </w:r>
      </w:ins>
    </w:p>
    <w:p w14:paraId="6E70C3A0" w14:textId="4947446E" w:rsidR="00534D80" w:rsidRDefault="00534D80" w:rsidP="00534D80">
      <w:pPr>
        <w:bidi/>
        <w:rPr>
          <w:ins w:id="235" w:author="jamil" w:date="2021-03-13T03:20:00Z"/>
          <w:rtl/>
          <w:lang w:bidi="he-IL"/>
        </w:rPr>
        <w:pPrChange w:id="236" w:author="jamil" w:date="2021-03-16T13:28:00Z">
          <w:pPr>
            <w:bidi/>
          </w:pPr>
        </w:pPrChange>
      </w:pPr>
      <w:ins w:id="237" w:author="jamil" w:date="2021-03-16T13:28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לעומת שה</w:t>
        </w:r>
      </w:ins>
      <w:ins w:id="238" w:author="jamil" w:date="2021-03-16T13:29:00Z">
        <w:r>
          <w:rPr>
            <w:rFonts w:hint="cs"/>
            <w:rtl/>
            <w:lang w:bidi="he-IL"/>
          </w:rPr>
          <w:t xml:space="preserve">משתמש </w:t>
        </w:r>
      </w:ins>
      <w:ins w:id="239" w:author="jamil" w:date="2021-03-16T13:30:00Z">
        <w:r>
          <w:rPr>
            <w:rFonts w:hint="cs"/>
            <w:rtl/>
            <w:lang w:bidi="he-IL"/>
          </w:rPr>
          <w:t>הזין שם חנות קיימת המערכת ל</w:t>
        </w:r>
      </w:ins>
      <w:ins w:id="240" w:author="jamil" w:date="2021-03-16T13:31:00Z">
        <w:r>
          <w:rPr>
            <w:rFonts w:hint="cs"/>
            <w:rtl/>
            <w:lang w:bidi="he-IL"/>
          </w:rPr>
          <w:t xml:space="preserve">א מציגה לו את הנתונים הנכונים שלה . </w:t>
        </w:r>
      </w:ins>
    </w:p>
    <w:p w14:paraId="6CC98B44" w14:textId="0AF0AA4A" w:rsidR="00C565A8" w:rsidRDefault="00C565A8" w:rsidP="00C565A8">
      <w:pPr>
        <w:bidi/>
        <w:rPr>
          <w:ins w:id="241" w:author="jamil" w:date="2021-03-13T03:20:00Z"/>
          <w:rtl/>
          <w:lang w:bidi="he-IL"/>
        </w:rPr>
      </w:pPr>
    </w:p>
    <w:p w14:paraId="4DC192A7" w14:textId="34502950" w:rsidR="00C565A8" w:rsidRDefault="00C565A8" w:rsidP="00C565A8">
      <w:pPr>
        <w:bidi/>
        <w:rPr>
          <w:ins w:id="242" w:author="jamil" w:date="2021-03-13T03:21:00Z"/>
          <w:rtl/>
          <w:lang w:bidi="he-IL"/>
        </w:rPr>
      </w:pPr>
      <w:ins w:id="243" w:author="jamil" w:date="2021-03-13T03:20:00Z">
        <w:r>
          <w:rPr>
            <w:rFonts w:hint="cs"/>
            <w:rtl/>
            <w:lang w:bidi="he-IL"/>
          </w:rPr>
          <w:t xml:space="preserve">2.6) </w:t>
        </w:r>
      </w:ins>
      <w:ins w:id="244" w:author="jamil" w:date="2021-03-13T03:21:00Z">
        <w:r w:rsidRPr="00C565A8">
          <w:rPr>
            <w:rtl/>
            <w:lang w:bidi="he-IL"/>
          </w:rPr>
          <w:t>חיפוש מוצרים</w:t>
        </w:r>
        <w:r>
          <w:rPr>
            <w:rFonts w:hint="cs"/>
            <w:rtl/>
            <w:lang w:bidi="he-IL"/>
          </w:rPr>
          <w:t xml:space="preserve"> </w:t>
        </w:r>
      </w:ins>
      <w:ins w:id="245" w:author="jamil" w:date="2021-03-13T03:23:00Z">
        <w:r>
          <w:rPr>
            <w:rFonts w:hint="cs"/>
            <w:rtl/>
            <w:lang w:bidi="he-IL"/>
          </w:rPr>
          <w:t>וסינון</w:t>
        </w:r>
      </w:ins>
      <w:ins w:id="246" w:author="jamil" w:date="2021-03-13T03:27:00Z">
        <w:r w:rsidR="00515C55">
          <w:rPr>
            <w:rFonts w:hint="cs"/>
            <w:rtl/>
            <w:lang w:bidi="he-IL"/>
          </w:rPr>
          <w:t xml:space="preserve"> </w:t>
        </w:r>
      </w:ins>
      <w:ins w:id="247" w:author="jamil" w:date="2021-03-13T03:21:00Z">
        <w:r>
          <w:rPr>
            <w:rFonts w:hint="cs"/>
            <w:rtl/>
            <w:lang w:bidi="he-IL"/>
          </w:rPr>
          <w:t>:</w:t>
        </w:r>
      </w:ins>
    </w:p>
    <w:p w14:paraId="08BAC5BC" w14:textId="7A0A4470" w:rsidR="00515C55" w:rsidRDefault="00C565A8" w:rsidP="00515C55">
      <w:pPr>
        <w:bidi/>
        <w:rPr>
          <w:ins w:id="248" w:author="jamil" w:date="2021-03-13T03:24:00Z"/>
          <w:rtl/>
          <w:lang w:bidi="he-IL"/>
        </w:rPr>
      </w:pPr>
      <w:ins w:id="249" w:author="jamil" w:date="2021-03-13T03:21:00Z">
        <w:r>
          <w:rPr>
            <w:rFonts w:hint="cs"/>
            <w:rtl/>
            <w:lang w:bidi="he-IL"/>
          </w:rPr>
          <w:t>תיאור :</w:t>
        </w:r>
      </w:ins>
      <w:ins w:id="250" w:author="jamil" w:date="2021-03-13T03:22:00Z">
        <w:r>
          <w:rPr>
            <w:rFonts w:hint="cs"/>
            <w:rtl/>
            <w:lang w:bidi="he-IL"/>
          </w:rPr>
          <w:t xml:space="preserve"> </w:t>
        </w:r>
      </w:ins>
      <w:ins w:id="251" w:author="jamil" w:date="2021-03-13T03:24:00Z">
        <w:r w:rsidR="00515C55" w:rsidRPr="00515C55">
          <w:rPr>
            <w:rtl/>
            <w:lang w:bidi="he-IL"/>
          </w:rPr>
          <w:t>חיפוש מוצרים ללא התמקדות בחנות ספציפית, לפי שם המוצר, קטגוריה או מילות</w:t>
        </w:r>
        <w:r w:rsidR="00515C55" w:rsidRPr="00515C55">
          <w:rPr>
            <w:rtl/>
          </w:rPr>
          <w:t xml:space="preserve"> </w:t>
        </w:r>
        <w:r w:rsidR="00515C55" w:rsidRPr="00515C55">
          <w:rPr>
            <w:rtl/>
            <w:lang w:bidi="he-IL"/>
          </w:rPr>
          <w:t xml:space="preserve">מפתח. כמו כן, ניתן לסנן את התוצאות בהתאם למאפיינים </w:t>
        </w:r>
      </w:ins>
      <w:ins w:id="252" w:author="jamil" w:date="2021-03-13T03:25:00Z">
        <w:r w:rsidR="00515C55">
          <w:rPr>
            <w:rFonts w:hint="cs"/>
            <w:rtl/>
            <w:lang w:bidi="he-IL"/>
          </w:rPr>
          <w:t>מסויימים.</w:t>
        </w:r>
      </w:ins>
    </w:p>
    <w:p w14:paraId="50ED69F8" w14:textId="771C7298" w:rsidR="00C565A8" w:rsidRDefault="00C565A8" w:rsidP="00DC528F">
      <w:pPr>
        <w:bidi/>
        <w:rPr>
          <w:ins w:id="253" w:author="jamil" w:date="2021-03-13T03:21:00Z"/>
          <w:rtl/>
          <w:lang w:bidi="he-IL"/>
        </w:rPr>
      </w:pPr>
      <w:ins w:id="254" w:author="jamil" w:date="2021-03-13T03:21:00Z">
        <w:r>
          <w:rPr>
            <w:rFonts w:hint="cs"/>
            <w:rtl/>
            <w:lang w:bidi="he-IL"/>
          </w:rPr>
          <w:t>שחקנים :</w:t>
        </w:r>
      </w:ins>
      <w:ins w:id="255" w:author="jamil" w:date="2021-03-13T03:25:00Z">
        <w:r w:rsidR="00515C55">
          <w:rPr>
            <w:rFonts w:hint="cs"/>
            <w:rtl/>
            <w:lang w:bidi="he-IL"/>
          </w:rPr>
          <w:t xml:space="preserve"> המערכת , </w:t>
        </w:r>
      </w:ins>
      <w:ins w:id="256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1ADCE046" w14:textId="7F432298" w:rsidR="00C565A8" w:rsidRDefault="0090018A" w:rsidP="00C565A8">
      <w:pPr>
        <w:bidi/>
        <w:rPr>
          <w:ins w:id="257" w:author="jamil" w:date="2021-03-13T03:21:00Z"/>
          <w:rtl/>
          <w:lang w:bidi="he-IL"/>
        </w:rPr>
      </w:pPr>
      <w:ins w:id="258" w:author="jamil" w:date="2021-03-14T21:04:00Z">
        <w:r>
          <w:rPr>
            <w:rFonts w:hint="cs"/>
            <w:lang w:bidi="he-IL"/>
          </w:rPr>
          <w:t>pre condition</w:t>
        </w:r>
      </w:ins>
      <w:ins w:id="259" w:author="jamil" w:date="2021-03-13T03:21:00Z">
        <w:r w:rsidR="00C565A8">
          <w:rPr>
            <w:rFonts w:hint="cs"/>
            <w:rtl/>
            <w:lang w:bidi="he-IL"/>
          </w:rPr>
          <w:t xml:space="preserve"> :</w:t>
        </w:r>
      </w:ins>
      <w:ins w:id="260" w:author="jamil" w:date="2021-03-15T17:43:00Z">
        <w:r w:rsidR="00A505E7">
          <w:rPr>
            <w:rFonts w:hint="cs"/>
            <w:rtl/>
            <w:lang w:bidi="he-IL"/>
          </w:rPr>
          <w:t xml:space="preserve"> המשתמש מחובר למערכת</w:t>
        </w:r>
      </w:ins>
    </w:p>
    <w:p w14:paraId="33FB2B26" w14:textId="357C8669" w:rsidR="00C565A8" w:rsidRDefault="0090018A" w:rsidP="00C565A8">
      <w:pPr>
        <w:bidi/>
        <w:rPr>
          <w:ins w:id="261" w:author="jamil" w:date="2021-03-13T03:21:00Z"/>
          <w:rtl/>
          <w:lang w:bidi="he-IL"/>
        </w:rPr>
      </w:pPr>
      <w:ins w:id="262" w:author="jamil" w:date="2021-03-14T21:04:00Z">
        <w:r>
          <w:rPr>
            <w:rFonts w:hint="cs"/>
            <w:lang w:bidi="he-IL"/>
          </w:rPr>
          <w:t>post condition</w:t>
        </w:r>
      </w:ins>
      <w:ins w:id="263" w:author="jamil" w:date="2021-03-13T03:21:00Z">
        <w:r w:rsidR="00C565A8">
          <w:rPr>
            <w:rFonts w:hint="cs"/>
            <w:rtl/>
            <w:lang w:bidi="he-IL"/>
          </w:rPr>
          <w:t xml:space="preserve"> :</w:t>
        </w:r>
      </w:ins>
      <w:ins w:id="264" w:author="jamil" w:date="2021-03-15T17:43:00Z">
        <w:r w:rsidR="00A505E7">
          <w:rPr>
            <w:rFonts w:hint="cs"/>
            <w:rtl/>
            <w:lang w:bidi="he-IL"/>
          </w:rPr>
          <w:t xml:space="preserve"> המשתמש מקבל רשימת/תפריט על מוצרים לפי הפר</w:t>
        </w:r>
      </w:ins>
      <w:ins w:id="265" w:author="jamil" w:date="2021-03-15T17:44:00Z">
        <w:r w:rsidR="00A505E7">
          <w:rPr>
            <w:rFonts w:hint="cs"/>
            <w:rtl/>
            <w:lang w:bidi="he-IL"/>
          </w:rPr>
          <w:t>מטרים שמסר למערכת .</w:t>
        </w:r>
      </w:ins>
    </w:p>
    <w:p w14:paraId="3BACECF9" w14:textId="16A69EDB" w:rsidR="00C565A8" w:rsidRDefault="00C565A8" w:rsidP="00C565A8">
      <w:pPr>
        <w:bidi/>
        <w:rPr>
          <w:ins w:id="266" w:author="jamil" w:date="2021-03-15T17:42:00Z"/>
          <w:rtl/>
          <w:lang w:bidi="he-IL"/>
        </w:rPr>
      </w:pPr>
      <w:ins w:id="267" w:author="jamil" w:date="2021-03-13T03:21:00Z">
        <w:r>
          <w:rPr>
            <w:rFonts w:hint="cs"/>
            <w:rtl/>
            <w:lang w:bidi="he-IL"/>
          </w:rPr>
          <w:t>תהליך התרחיש :</w:t>
        </w:r>
      </w:ins>
    </w:p>
    <w:p w14:paraId="2163DB82" w14:textId="77777777" w:rsidR="00A505E7" w:rsidRDefault="00A505E7" w:rsidP="00A505E7">
      <w:pPr>
        <w:bidi/>
        <w:rPr>
          <w:ins w:id="268" w:author="jamil" w:date="2021-03-15T17:45:00Z"/>
          <w:rtl/>
          <w:lang w:bidi="he-IL"/>
        </w:rPr>
      </w:pPr>
      <w:ins w:id="269" w:author="jamil" w:date="2021-03-15T17:42:00Z">
        <w:r>
          <w:rPr>
            <w:rFonts w:hint="cs"/>
            <w:rtl/>
            <w:lang w:bidi="he-IL"/>
          </w:rPr>
          <w:t>1.</w:t>
        </w:r>
      </w:ins>
      <w:ins w:id="270" w:author="jamil" w:date="2021-03-15T17:44:00Z">
        <w:r>
          <w:rPr>
            <w:rFonts w:hint="cs"/>
            <w:rtl/>
            <w:lang w:bidi="he-IL"/>
          </w:rPr>
          <w:t xml:space="preserve"> במערכת יש אפשרות זמינה למשתמש לקבל תפריט/מידע מסונן על מוצרים לפי </w:t>
        </w:r>
      </w:ins>
      <w:ins w:id="271" w:author="jamil" w:date="2021-03-15T17:45:00Z">
        <w:r>
          <w:rPr>
            <w:rFonts w:hint="cs"/>
            <w:rtl/>
            <w:lang w:bidi="he-IL"/>
          </w:rPr>
          <w:t>בחירת המשתמש .</w:t>
        </w:r>
      </w:ins>
    </w:p>
    <w:p w14:paraId="4A1FD82B" w14:textId="419650E2" w:rsidR="00A505E7" w:rsidRDefault="00A505E7" w:rsidP="00A505E7">
      <w:pPr>
        <w:bidi/>
        <w:rPr>
          <w:ins w:id="272" w:author="jamil" w:date="2021-03-15T17:46:00Z"/>
          <w:rtl/>
          <w:lang w:bidi="he-IL"/>
        </w:rPr>
      </w:pPr>
      <w:ins w:id="273" w:author="jamil" w:date="2021-03-15T17:45:00Z">
        <w:r>
          <w:rPr>
            <w:rFonts w:hint="cs"/>
            <w:rtl/>
            <w:lang w:bidi="he-IL"/>
          </w:rPr>
          <w:t>2. ה</w:t>
        </w:r>
      </w:ins>
      <w:ins w:id="274" w:author="jamil" w:date="2021-03-15T17:47:00Z">
        <w:r>
          <w:rPr>
            <w:rFonts w:hint="cs"/>
            <w:rtl/>
            <w:lang w:bidi="he-IL"/>
          </w:rPr>
          <w:t>צרכן משתמש ב</w:t>
        </w:r>
      </w:ins>
      <w:ins w:id="275" w:author="jamil" w:date="2021-03-15T17:45:00Z">
        <w:r>
          <w:rPr>
            <w:rFonts w:hint="cs"/>
            <w:rtl/>
            <w:lang w:bidi="he-IL"/>
          </w:rPr>
          <w:t>אופציה זו ו</w:t>
        </w:r>
      </w:ins>
      <w:ins w:id="276" w:author="jamil" w:date="2021-03-15T17:49:00Z">
        <w:r>
          <w:rPr>
            <w:rFonts w:hint="cs"/>
            <w:rtl/>
            <w:lang w:bidi="he-IL"/>
          </w:rPr>
          <w:t xml:space="preserve">בוחר </w:t>
        </w:r>
      </w:ins>
      <w:ins w:id="277" w:author="jamil" w:date="2021-03-15T17:50:00Z">
        <w:r>
          <w:rPr>
            <w:rFonts w:hint="cs"/>
            <w:rtl/>
            <w:lang w:bidi="he-IL"/>
          </w:rPr>
          <w:t xml:space="preserve">את </w:t>
        </w:r>
      </w:ins>
      <w:ins w:id="278" w:author="jamil" w:date="2021-03-15T17:49:00Z">
        <w:r>
          <w:rPr>
            <w:rFonts w:hint="cs"/>
            <w:rtl/>
            <w:lang w:bidi="he-IL"/>
          </w:rPr>
          <w:t>שיטת החיפוש שלו</w:t>
        </w:r>
      </w:ins>
      <w:ins w:id="279" w:author="jamil" w:date="2021-03-15T17:50:00Z">
        <w:r>
          <w:rPr>
            <w:rFonts w:hint="cs"/>
            <w:rtl/>
            <w:lang w:bidi="he-IL"/>
          </w:rPr>
          <w:t xml:space="preserve"> ( שם מוצר , מילות מפתיח וכדו.. )</w:t>
        </w:r>
      </w:ins>
      <w:ins w:id="280" w:author="jamil" w:date="2021-03-15T17:51:00Z">
        <w:r>
          <w:rPr>
            <w:rFonts w:hint="cs"/>
            <w:rtl/>
            <w:lang w:bidi="he-IL"/>
          </w:rPr>
          <w:t xml:space="preserve"> ואם הוא רוצה לסנן את התוצאו</w:t>
        </w:r>
      </w:ins>
      <w:ins w:id="281" w:author="jamil" w:date="2021-03-15T17:52:00Z">
        <w:r>
          <w:rPr>
            <w:rFonts w:hint="cs"/>
            <w:rtl/>
            <w:lang w:bidi="he-IL"/>
          </w:rPr>
          <w:t xml:space="preserve">ת לפי </w:t>
        </w:r>
        <w:r w:rsidR="004F46EB">
          <w:rPr>
            <w:rFonts w:hint="cs"/>
            <w:rtl/>
            <w:lang w:bidi="he-IL"/>
          </w:rPr>
          <w:t>פלטר מסוים .</w:t>
        </w:r>
      </w:ins>
      <w:ins w:id="282" w:author="jamil" w:date="2021-03-15T17:49:00Z">
        <w:r>
          <w:rPr>
            <w:rFonts w:hint="cs"/>
            <w:rtl/>
            <w:lang w:bidi="he-IL"/>
          </w:rPr>
          <w:t xml:space="preserve"> </w:t>
        </w:r>
      </w:ins>
    </w:p>
    <w:p w14:paraId="1128EEEF" w14:textId="0A333220" w:rsidR="00A505E7" w:rsidRDefault="00A505E7">
      <w:pPr>
        <w:bidi/>
        <w:rPr>
          <w:ins w:id="283" w:author="jamil" w:date="2021-03-13T03:21:00Z"/>
          <w:rtl/>
          <w:lang w:bidi="he-IL"/>
        </w:rPr>
        <w:pPrChange w:id="284" w:author="jamil" w:date="2021-03-15T17:53:00Z">
          <w:pPr>
            <w:bidi/>
          </w:pPr>
        </w:pPrChange>
      </w:pPr>
      <w:ins w:id="285" w:author="jamil" w:date="2021-03-15T17:46:00Z">
        <w:r>
          <w:rPr>
            <w:rFonts w:hint="cs"/>
            <w:rtl/>
            <w:lang w:bidi="he-IL"/>
          </w:rPr>
          <w:t>3.</w:t>
        </w:r>
      </w:ins>
      <w:ins w:id="286" w:author="jamil" w:date="2021-03-15T17:50:00Z">
        <w:r>
          <w:rPr>
            <w:rFonts w:hint="cs"/>
            <w:rtl/>
            <w:lang w:bidi="he-IL"/>
          </w:rPr>
          <w:t xml:space="preserve"> </w:t>
        </w:r>
      </w:ins>
      <w:ins w:id="287" w:author="jamil" w:date="2021-03-15T17:51:00Z">
        <w:r>
          <w:rPr>
            <w:rFonts w:hint="cs"/>
            <w:rtl/>
            <w:lang w:bidi="he-IL"/>
          </w:rPr>
          <w:t xml:space="preserve">המערכת מדפיסה את </w:t>
        </w:r>
      </w:ins>
      <w:ins w:id="288" w:author="jamil" w:date="2021-03-15T17:52:00Z">
        <w:r w:rsidR="004F46EB">
          <w:rPr>
            <w:rFonts w:hint="cs"/>
            <w:rtl/>
            <w:lang w:bidi="he-IL"/>
          </w:rPr>
          <w:t>התוצאות המ</w:t>
        </w:r>
      </w:ins>
      <w:ins w:id="289" w:author="jamil" w:date="2021-03-15T17:53:00Z">
        <w:r w:rsidR="004F46EB">
          <w:rPr>
            <w:rFonts w:hint="cs"/>
            <w:rtl/>
            <w:lang w:bidi="he-IL"/>
          </w:rPr>
          <w:t xml:space="preserve">תאימות </w:t>
        </w:r>
      </w:ins>
      <w:ins w:id="290" w:author="jamil" w:date="2021-03-15T17:52:00Z">
        <w:r w:rsidR="004F46EB">
          <w:rPr>
            <w:rFonts w:hint="cs"/>
            <w:rtl/>
            <w:lang w:bidi="he-IL"/>
          </w:rPr>
          <w:t>למשתמש</w:t>
        </w:r>
      </w:ins>
      <w:ins w:id="291" w:author="jamil" w:date="2021-03-15T17:53:00Z">
        <w:r w:rsidR="004F46EB">
          <w:rPr>
            <w:rFonts w:hint="cs"/>
            <w:rtl/>
            <w:lang w:bidi="he-IL"/>
          </w:rPr>
          <w:t xml:space="preserve"> .</w:t>
        </w:r>
      </w:ins>
    </w:p>
    <w:p w14:paraId="20F947B9" w14:textId="4E18FF29" w:rsidR="00C565A8" w:rsidRDefault="008167D6" w:rsidP="00C565A8">
      <w:pPr>
        <w:bidi/>
        <w:rPr>
          <w:ins w:id="292" w:author="jamil" w:date="2021-03-16T13:31:00Z"/>
          <w:rtl/>
          <w:lang w:bidi="he-IL"/>
        </w:rPr>
      </w:pPr>
      <w:ins w:id="293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294" w:author="jamil" w:date="2021-03-13T03:21:00Z">
        <w:r w:rsidR="00C565A8">
          <w:rPr>
            <w:rFonts w:hint="cs"/>
            <w:rtl/>
            <w:lang w:bidi="he-IL"/>
          </w:rPr>
          <w:t xml:space="preserve"> :</w:t>
        </w:r>
      </w:ins>
    </w:p>
    <w:p w14:paraId="3001A183" w14:textId="2FC28DA3" w:rsidR="00534D80" w:rsidRDefault="00534D80" w:rsidP="00534D80">
      <w:pPr>
        <w:bidi/>
        <w:rPr>
          <w:ins w:id="295" w:author="jamil" w:date="2021-03-16T13:34:00Z"/>
          <w:rtl/>
          <w:lang w:bidi="he-IL"/>
        </w:rPr>
      </w:pPr>
      <w:ins w:id="296" w:author="jamil" w:date="2021-03-16T13:31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</w:t>
        </w:r>
      </w:ins>
      <w:ins w:id="297" w:author="jamil" w:date="2021-03-16T13:33:00Z">
        <w:r>
          <w:rPr>
            <w:rFonts w:hint="cs"/>
            <w:rtl/>
            <w:lang w:bidi="he-IL"/>
          </w:rPr>
          <w:t>המשתמש מחפש מוצר שק</w:t>
        </w:r>
      </w:ins>
      <w:ins w:id="298" w:author="jamil" w:date="2021-03-16T13:34:00Z">
        <w:r>
          <w:rPr>
            <w:rFonts w:hint="cs"/>
            <w:rtl/>
            <w:lang w:bidi="he-IL"/>
          </w:rPr>
          <w:t>יים לפי שם מוצר ואז הוא מקבל את התוצאה הנכונה .</w:t>
        </w:r>
      </w:ins>
    </w:p>
    <w:p w14:paraId="55C07A35" w14:textId="18D4FE02" w:rsidR="00534D80" w:rsidRDefault="00534D80" w:rsidP="00534D80">
      <w:pPr>
        <w:bidi/>
        <w:rPr>
          <w:ins w:id="299" w:author="jamil" w:date="2021-03-16T13:37:00Z"/>
          <w:rtl/>
          <w:lang w:bidi="he-IL"/>
        </w:rPr>
      </w:pPr>
      <w:ins w:id="300" w:author="jamil" w:date="2021-03-16T13:34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</w:t>
        </w:r>
      </w:ins>
      <w:ins w:id="301" w:author="jamil" w:date="2021-03-16T13:35:00Z">
        <w:r>
          <w:rPr>
            <w:rFonts w:hint="cs"/>
            <w:rtl/>
            <w:lang w:bidi="he-IL"/>
          </w:rPr>
          <w:t xml:space="preserve">המערכת לא מאפשרת למשתמש לבצע יותר מסינון אחד לתוצאת החיפוש </w:t>
        </w:r>
      </w:ins>
      <w:ins w:id="302" w:author="jamil" w:date="2021-03-16T13:36:00Z">
        <w:r>
          <w:rPr>
            <w:rFonts w:hint="cs"/>
            <w:rtl/>
            <w:lang w:bidi="he-IL"/>
          </w:rPr>
          <w:t>שלו</w:t>
        </w:r>
      </w:ins>
      <w:ins w:id="303" w:author="jamil" w:date="2021-03-16T13:37:00Z">
        <w:r>
          <w:rPr>
            <w:rFonts w:hint="cs"/>
            <w:rtl/>
            <w:lang w:bidi="he-IL"/>
          </w:rPr>
          <w:t xml:space="preserve"> .</w:t>
        </w:r>
      </w:ins>
    </w:p>
    <w:p w14:paraId="3E214CF2" w14:textId="58B06A3E" w:rsidR="00534D80" w:rsidRDefault="00534D80" w:rsidP="00534D80">
      <w:pPr>
        <w:bidi/>
        <w:rPr>
          <w:ins w:id="304" w:author="jamil" w:date="2021-03-16T13:34:00Z"/>
          <w:rtl/>
          <w:lang w:bidi="he-IL"/>
        </w:rPr>
        <w:pPrChange w:id="305" w:author="jamil" w:date="2021-03-16T13:37:00Z">
          <w:pPr>
            <w:bidi/>
          </w:pPr>
        </w:pPrChange>
      </w:pPr>
      <w:ins w:id="306" w:author="jamil" w:date="2021-03-16T13:37:00Z">
        <w:r>
          <w:rPr>
            <w:rtl/>
            <w:lang w:bidi="he-IL"/>
          </w:rPr>
          <w:tab/>
        </w:r>
        <w:r>
          <w:rPr>
            <w:rFonts w:hint="cs"/>
            <w:rtl/>
            <w:lang w:bidi="he-IL"/>
          </w:rPr>
          <w:t xml:space="preserve">המערכת </w:t>
        </w:r>
        <w:r w:rsidR="00934BA9">
          <w:rPr>
            <w:rFonts w:hint="cs"/>
            <w:rtl/>
            <w:lang w:bidi="he-IL"/>
          </w:rPr>
          <w:t xml:space="preserve">מדפיסה את המוצר יותר מפעם אחת </w:t>
        </w:r>
      </w:ins>
      <w:ins w:id="307" w:author="jamil" w:date="2021-03-16T13:38:00Z">
        <w:r w:rsidR="00934BA9">
          <w:rPr>
            <w:rFonts w:hint="cs"/>
            <w:rtl/>
            <w:lang w:bidi="he-IL"/>
          </w:rPr>
          <w:t>.</w:t>
        </w:r>
      </w:ins>
    </w:p>
    <w:p w14:paraId="50F97C68" w14:textId="34B545F2" w:rsidR="00534D80" w:rsidRDefault="00534D80" w:rsidP="00534D80">
      <w:pPr>
        <w:bidi/>
        <w:rPr>
          <w:ins w:id="308" w:author="jamil" w:date="2021-03-13T03:26:00Z"/>
          <w:rtl/>
          <w:lang w:bidi="he-IL"/>
        </w:rPr>
        <w:pPrChange w:id="309" w:author="jamil" w:date="2021-03-16T13:34:00Z">
          <w:pPr>
            <w:bidi/>
          </w:pPr>
        </w:pPrChange>
      </w:pPr>
      <w:ins w:id="310" w:author="jamil" w:date="2021-03-16T13:34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</w:t>
        </w:r>
      </w:ins>
      <w:ins w:id="311" w:author="jamil" w:date="2021-03-16T13:36:00Z">
        <w:r>
          <w:rPr>
            <w:rFonts w:hint="cs"/>
            <w:rtl/>
            <w:lang w:bidi="he-IL"/>
          </w:rPr>
          <w:t>המשתמש מחפש מוצר</w:t>
        </w:r>
      </w:ins>
      <w:ins w:id="312" w:author="jamil" w:date="2021-03-16T13:38:00Z">
        <w:r w:rsidR="00934BA9">
          <w:rPr>
            <w:rFonts w:hint="cs"/>
            <w:rtl/>
            <w:lang w:bidi="he-IL"/>
          </w:rPr>
          <w:t xml:space="preserve"> קיים</w:t>
        </w:r>
      </w:ins>
      <w:ins w:id="313" w:author="jamil" w:date="2021-03-16T13:36:00Z">
        <w:r>
          <w:rPr>
            <w:rFonts w:hint="cs"/>
            <w:rtl/>
            <w:lang w:bidi="he-IL"/>
          </w:rPr>
          <w:t xml:space="preserve"> לפי מילת </w:t>
        </w:r>
      </w:ins>
      <w:ins w:id="314" w:author="jamil" w:date="2021-03-16T13:38:00Z">
        <w:r w:rsidR="00934BA9">
          <w:rPr>
            <w:rFonts w:hint="cs"/>
            <w:rtl/>
            <w:lang w:bidi="he-IL"/>
          </w:rPr>
          <w:t>מפתח ולעומת זאת הוא לא מקבל את התוצאה הצפו</w:t>
        </w:r>
      </w:ins>
      <w:ins w:id="315" w:author="jamil" w:date="2021-03-16T13:39:00Z">
        <w:r w:rsidR="00934BA9">
          <w:rPr>
            <w:rFonts w:hint="cs"/>
            <w:rtl/>
            <w:lang w:bidi="he-IL"/>
          </w:rPr>
          <w:t>ייה .</w:t>
        </w:r>
      </w:ins>
    </w:p>
    <w:p w14:paraId="25D4133E" w14:textId="53F2EAFE" w:rsidR="00515C55" w:rsidRDefault="00515C55" w:rsidP="00515C55">
      <w:pPr>
        <w:bidi/>
        <w:rPr>
          <w:ins w:id="316" w:author="jamil" w:date="2021-03-13T03:26:00Z"/>
          <w:rtl/>
          <w:lang w:bidi="he-IL"/>
        </w:rPr>
      </w:pPr>
    </w:p>
    <w:p w14:paraId="292DF854" w14:textId="45AF4DA8" w:rsidR="00515C55" w:rsidRDefault="00515C55" w:rsidP="00515C55">
      <w:pPr>
        <w:bidi/>
        <w:rPr>
          <w:ins w:id="317" w:author="jamil" w:date="2021-03-13T03:27:00Z"/>
          <w:rtl/>
          <w:lang w:bidi="he-IL"/>
        </w:rPr>
      </w:pPr>
      <w:ins w:id="318" w:author="jamil" w:date="2021-03-13T03:26:00Z">
        <w:r>
          <w:rPr>
            <w:rFonts w:hint="cs"/>
            <w:rtl/>
            <w:lang w:bidi="he-IL"/>
          </w:rPr>
          <w:t>2.7)</w:t>
        </w:r>
      </w:ins>
      <w:ins w:id="319" w:author="jamil" w:date="2021-03-13T03:27:00Z">
        <w:r>
          <w:rPr>
            <w:rFonts w:hint="cs"/>
            <w:rtl/>
            <w:lang w:bidi="he-IL"/>
          </w:rPr>
          <w:t xml:space="preserve"> שמירת מוצרים :</w:t>
        </w:r>
      </w:ins>
    </w:p>
    <w:p w14:paraId="71430CD5" w14:textId="184F75EE" w:rsidR="00515C55" w:rsidRDefault="00515C55" w:rsidP="008167D6">
      <w:pPr>
        <w:bidi/>
        <w:rPr>
          <w:ins w:id="320" w:author="jamil" w:date="2021-03-13T03:27:00Z"/>
          <w:rtl/>
          <w:lang w:bidi="he-IL"/>
        </w:rPr>
      </w:pPr>
      <w:ins w:id="321" w:author="jamil" w:date="2021-03-13T03:27:00Z">
        <w:r>
          <w:rPr>
            <w:rFonts w:hint="cs"/>
            <w:rtl/>
            <w:lang w:bidi="he-IL"/>
          </w:rPr>
          <w:t>תיאור :</w:t>
        </w:r>
      </w:ins>
      <w:ins w:id="322" w:author="jamil" w:date="2021-03-13T17:30:00Z">
        <w:r w:rsidR="008167D6">
          <w:rPr>
            <w:rFonts w:hint="cs"/>
            <w:rtl/>
            <w:lang w:bidi="he-IL"/>
          </w:rPr>
          <w:t xml:space="preserve"> </w:t>
        </w:r>
      </w:ins>
      <w:ins w:id="323" w:author="jamil" w:date="2021-03-13T17:31:00Z">
        <w:r w:rsidR="008167D6" w:rsidRPr="008167D6">
          <w:rPr>
            <w:rtl/>
            <w:lang w:bidi="he-IL"/>
          </w:rPr>
          <w:t>שמירת מוצרים בסל הקניות של</w:t>
        </w:r>
        <w:r w:rsidR="008167D6">
          <w:rPr>
            <w:rFonts w:hint="cs"/>
            <w:rtl/>
            <w:lang w:bidi="he-IL"/>
          </w:rPr>
          <w:t xml:space="preserve"> הצרכן </w:t>
        </w:r>
        <w:r w:rsidR="008167D6" w:rsidRPr="008167D6">
          <w:rPr>
            <w:rtl/>
            <w:lang w:bidi="he-IL"/>
          </w:rPr>
          <w:t>עבור חנות כלשהי, לצורך רכישה בשלב כלשהו</w:t>
        </w:r>
        <w:r w:rsidR="008167D6" w:rsidRPr="008167D6">
          <w:rPr>
            <w:rtl/>
          </w:rPr>
          <w:t xml:space="preserve"> </w:t>
        </w:r>
        <w:r w:rsidR="008167D6" w:rsidRPr="008167D6">
          <w:rPr>
            <w:rtl/>
            <w:lang w:bidi="he-IL"/>
          </w:rPr>
          <w:t>במהלך הביקור הנוכחי במערכת</w:t>
        </w:r>
        <w:r w:rsidR="008167D6">
          <w:rPr>
            <w:rFonts w:hint="cs"/>
            <w:rtl/>
            <w:lang w:bidi="he-IL"/>
          </w:rPr>
          <w:t xml:space="preserve"> .</w:t>
        </w:r>
      </w:ins>
    </w:p>
    <w:p w14:paraId="28193271" w14:textId="0EC5313E" w:rsidR="00515C55" w:rsidRDefault="00515C55" w:rsidP="00515C55">
      <w:pPr>
        <w:bidi/>
        <w:rPr>
          <w:ins w:id="324" w:author="jamil" w:date="2021-03-13T03:27:00Z"/>
          <w:rtl/>
          <w:lang w:bidi="he-IL"/>
        </w:rPr>
      </w:pPr>
      <w:ins w:id="325" w:author="jamil" w:date="2021-03-13T03:27:00Z">
        <w:r>
          <w:rPr>
            <w:rFonts w:hint="cs"/>
            <w:rtl/>
            <w:lang w:bidi="he-IL"/>
          </w:rPr>
          <w:t>שחקנים :</w:t>
        </w:r>
      </w:ins>
      <w:ins w:id="326" w:author="jamil" w:date="2021-03-13T03:44:00Z">
        <w:r w:rsidR="00DC528F">
          <w:rPr>
            <w:rFonts w:hint="cs"/>
            <w:rtl/>
            <w:lang w:bidi="he-IL"/>
          </w:rPr>
          <w:t xml:space="preserve"> המערכת , המשתמש</w:t>
        </w:r>
      </w:ins>
    </w:p>
    <w:p w14:paraId="4390583E" w14:textId="1A6FE450" w:rsidR="00515C55" w:rsidRDefault="0090018A" w:rsidP="00515C55">
      <w:pPr>
        <w:bidi/>
        <w:rPr>
          <w:ins w:id="327" w:author="jamil" w:date="2021-03-13T03:27:00Z"/>
          <w:rtl/>
          <w:lang w:bidi="he-IL"/>
        </w:rPr>
      </w:pPr>
      <w:ins w:id="328" w:author="jamil" w:date="2021-03-14T21:04:00Z">
        <w:r>
          <w:rPr>
            <w:rFonts w:hint="cs"/>
            <w:lang w:bidi="he-IL"/>
          </w:rPr>
          <w:t>pre condition</w:t>
        </w:r>
      </w:ins>
      <w:ins w:id="329" w:author="jamil" w:date="2021-03-13T03:27:00Z">
        <w:r w:rsidR="00515C55">
          <w:rPr>
            <w:rFonts w:hint="cs"/>
            <w:rtl/>
            <w:lang w:bidi="he-IL"/>
          </w:rPr>
          <w:t xml:space="preserve"> :</w:t>
        </w:r>
      </w:ins>
      <w:ins w:id="330" w:author="jamil" w:date="2021-03-15T17:53:00Z">
        <w:r w:rsidR="004F46EB">
          <w:rPr>
            <w:rFonts w:hint="cs"/>
            <w:rtl/>
            <w:lang w:bidi="he-IL"/>
          </w:rPr>
          <w:t xml:space="preserve"> המשתמש צריך להיות מחובר למ</w:t>
        </w:r>
      </w:ins>
      <w:ins w:id="331" w:author="jamil" w:date="2021-03-15T17:54:00Z">
        <w:r w:rsidR="004F46EB">
          <w:rPr>
            <w:rFonts w:hint="cs"/>
            <w:rtl/>
            <w:lang w:bidi="he-IL"/>
          </w:rPr>
          <w:t>ערכת .</w:t>
        </w:r>
      </w:ins>
    </w:p>
    <w:p w14:paraId="45F9F8F0" w14:textId="2B78E2D1" w:rsidR="00515C55" w:rsidRDefault="0090018A" w:rsidP="00515C55">
      <w:pPr>
        <w:bidi/>
        <w:rPr>
          <w:ins w:id="332" w:author="jamil" w:date="2021-03-13T03:27:00Z"/>
          <w:rtl/>
          <w:lang w:bidi="he-IL"/>
        </w:rPr>
      </w:pPr>
      <w:ins w:id="333" w:author="jamil" w:date="2021-03-14T21:04:00Z">
        <w:r>
          <w:rPr>
            <w:rFonts w:hint="cs"/>
            <w:lang w:bidi="he-IL"/>
          </w:rPr>
          <w:t>post condition</w:t>
        </w:r>
      </w:ins>
      <w:ins w:id="334" w:author="jamil" w:date="2021-03-13T03:27:00Z">
        <w:r w:rsidR="00515C55">
          <w:rPr>
            <w:rFonts w:hint="cs"/>
            <w:rtl/>
            <w:lang w:bidi="he-IL"/>
          </w:rPr>
          <w:t xml:space="preserve"> :</w:t>
        </w:r>
      </w:ins>
      <w:ins w:id="335" w:author="jamil" w:date="2021-03-15T17:54:00Z">
        <w:r w:rsidR="004F46EB">
          <w:rPr>
            <w:rFonts w:hint="cs"/>
            <w:rtl/>
            <w:lang w:bidi="he-IL"/>
          </w:rPr>
          <w:t xml:space="preserve"> המוצר נוסף לסל</w:t>
        </w:r>
      </w:ins>
      <w:ins w:id="336" w:author="jamil" w:date="2021-03-15T18:12:00Z">
        <w:r w:rsidR="00222DC8">
          <w:rPr>
            <w:rFonts w:hint="cs"/>
            <w:rtl/>
            <w:lang w:bidi="he-IL"/>
          </w:rPr>
          <w:t xml:space="preserve"> המשתמש עבור</w:t>
        </w:r>
      </w:ins>
      <w:ins w:id="337" w:author="jamil" w:date="2021-03-15T17:54:00Z">
        <w:r w:rsidR="004F46EB">
          <w:rPr>
            <w:rFonts w:hint="cs"/>
            <w:rtl/>
            <w:lang w:bidi="he-IL"/>
          </w:rPr>
          <w:t xml:space="preserve"> </w:t>
        </w:r>
      </w:ins>
      <w:ins w:id="338" w:author="jamil" w:date="2021-03-15T18:06:00Z">
        <w:r w:rsidR="00030D7F">
          <w:rPr>
            <w:rFonts w:hint="cs"/>
            <w:rtl/>
            <w:lang w:bidi="he-IL"/>
          </w:rPr>
          <w:t>החנות המתאימה</w:t>
        </w:r>
      </w:ins>
      <w:ins w:id="339" w:author="jamil" w:date="2021-03-15T17:55:00Z">
        <w:r w:rsidR="004F46EB">
          <w:rPr>
            <w:rFonts w:hint="cs"/>
            <w:rtl/>
            <w:lang w:bidi="he-IL"/>
          </w:rPr>
          <w:t xml:space="preserve"> .</w:t>
        </w:r>
      </w:ins>
    </w:p>
    <w:p w14:paraId="2434EE6B" w14:textId="224DCE12" w:rsidR="00515C55" w:rsidRDefault="00515C55" w:rsidP="00515C55">
      <w:pPr>
        <w:bidi/>
        <w:rPr>
          <w:ins w:id="340" w:author="jamil" w:date="2021-03-15T17:55:00Z"/>
          <w:rtl/>
          <w:lang w:bidi="he-IL"/>
        </w:rPr>
      </w:pPr>
      <w:ins w:id="341" w:author="jamil" w:date="2021-03-13T03:27:00Z">
        <w:r>
          <w:rPr>
            <w:rFonts w:hint="cs"/>
            <w:rtl/>
            <w:lang w:bidi="he-IL"/>
          </w:rPr>
          <w:t>ת</w:t>
        </w:r>
      </w:ins>
      <w:ins w:id="342" w:author="jamil" w:date="2021-03-13T03:28:00Z">
        <w:r>
          <w:rPr>
            <w:rFonts w:hint="cs"/>
            <w:rtl/>
            <w:lang w:bidi="he-IL"/>
          </w:rPr>
          <w:t>הליך התרחיש :</w:t>
        </w:r>
      </w:ins>
    </w:p>
    <w:p w14:paraId="799825C6" w14:textId="59467F9C" w:rsidR="00030D7F" w:rsidRDefault="004F46EB">
      <w:pPr>
        <w:bidi/>
        <w:rPr>
          <w:ins w:id="343" w:author="jamil" w:date="2021-03-15T18:01:00Z"/>
          <w:rtl/>
          <w:lang w:bidi="he-IL"/>
        </w:rPr>
      </w:pPr>
      <w:ins w:id="344" w:author="jamil" w:date="2021-03-15T17:55:00Z">
        <w:r>
          <w:rPr>
            <w:rFonts w:hint="cs"/>
            <w:rtl/>
            <w:lang w:bidi="he-IL"/>
          </w:rPr>
          <w:t xml:space="preserve">1. </w:t>
        </w:r>
      </w:ins>
      <w:ins w:id="345" w:author="jamil" w:date="2021-03-15T18:01:00Z">
        <w:r w:rsidR="00030D7F">
          <w:rPr>
            <w:rFonts w:hint="cs"/>
            <w:rtl/>
            <w:lang w:bidi="he-IL"/>
          </w:rPr>
          <w:t xml:space="preserve">משתמש מחובר למערכת בוחר במוצר מסויים לאחר ביצוע חיפוש או </w:t>
        </w:r>
      </w:ins>
      <w:ins w:id="346" w:author="jamil" w:date="2021-03-15T18:02:00Z">
        <w:r w:rsidR="00030D7F">
          <w:rPr>
            <w:rFonts w:hint="cs"/>
            <w:rtl/>
            <w:lang w:bidi="he-IL"/>
          </w:rPr>
          <w:t xml:space="preserve">לפי </w:t>
        </w:r>
      </w:ins>
      <w:ins w:id="347" w:author="jamil" w:date="2021-03-15T18:01:00Z">
        <w:r w:rsidR="00030D7F">
          <w:rPr>
            <w:rFonts w:hint="cs"/>
            <w:rtl/>
            <w:lang w:bidi="he-IL"/>
          </w:rPr>
          <w:t>שיטה אחרת .</w:t>
        </w:r>
      </w:ins>
    </w:p>
    <w:p w14:paraId="1DE75F62" w14:textId="703A1FB1" w:rsidR="004F46EB" w:rsidRDefault="00030D7F" w:rsidP="00030D7F">
      <w:pPr>
        <w:bidi/>
        <w:rPr>
          <w:ins w:id="348" w:author="jamil" w:date="2021-03-15T18:03:00Z"/>
          <w:rtl/>
          <w:lang w:bidi="he-IL"/>
        </w:rPr>
      </w:pPr>
      <w:ins w:id="349" w:author="jamil" w:date="2021-03-15T18:01:00Z">
        <w:r>
          <w:rPr>
            <w:rFonts w:hint="cs"/>
            <w:rtl/>
            <w:lang w:bidi="he-IL"/>
          </w:rPr>
          <w:t xml:space="preserve">2. </w:t>
        </w:r>
      </w:ins>
      <w:ins w:id="350" w:author="jamil" w:date="2021-03-15T18:02:00Z">
        <w:r>
          <w:rPr>
            <w:rFonts w:hint="cs"/>
            <w:rtl/>
            <w:lang w:bidi="he-IL"/>
          </w:rPr>
          <w:t>המערכת מא</w:t>
        </w:r>
      </w:ins>
      <w:ins w:id="351" w:author="jamil" w:date="2021-03-15T18:03:00Z">
        <w:r>
          <w:rPr>
            <w:rFonts w:hint="cs"/>
            <w:rtl/>
            <w:lang w:bidi="he-IL"/>
          </w:rPr>
          <w:t>פשרת לעובד לבחור באופציה לשמירת המוצר בסל הקניות .</w:t>
        </w:r>
      </w:ins>
    </w:p>
    <w:p w14:paraId="00DEBFEB" w14:textId="5C1D82C5" w:rsidR="00030D7F" w:rsidRDefault="00030D7F" w:rsidP="00030D7F">
      <w:pPr>
        <w:bidi/>
        <w:rPr>
          <w:ins w:id="352" w:author="jamil" w:date="2021-03-15T18:03:00Z"/>
          <w:rtl/>
          <w:lang w:bidi="he-IL"/>
        </w:rPr>
      </w:pPr>
      <w:ins w:id="353" w:author="jamil" w:date="2021-03-15T18:03:00Z">
        <w:r>
          <w:rPr>
            <w:rFonts w:hint="cs"/>
            <w:rtl/>
            <w:lang w:bidi="he-IL"/>
          </w:rPr>
          <w:t>3. המשתמש בוחר באופציה זו</w:t>
        </w:r>
      </w:ins>
      <w:ins w:id="354" w:author="jamil" w:date="2021-03-15T19:50:00Z">
        <w:r w:rsidR="00E35F15">
          <w:rPr>
            <w:lang w:bidi="he-IL"/>
          </w:rPr>
          <w:t xml:space="preserve"> </w:t>
        </w:r>
        <w:r w:rsidR="00E35F15">
          <w:rPr>
            <w:rFonts w:hint="cs"/>
            <w:rtl/>
            <w:lang w:bidi="he-IL"/>
          </w:rPr>
          <w:t>.</w:t>
        </w:r>
      </w:ins>
    </w:p>
    <w:p w14:paraId="43D4C2ED" w14:textId="4DE50884" w:rsidR="00030D7F" w:rsidRDefault="00030D7F">
      <w:pPr>
        <w:bidi/>
        <w:rPr>
          <w:ins w:id="355" w:author="jamil" w:date="2021-03-13T03:28:00Z"/>
          <w:rtl/>
          <w:lang w:bidi="he-IL"/>
        </w:rPr>
        <w:pPrChange w:id="356" w:author="jamil" w:date="2021-03-15T18:03:00Z">
          <w:pPr>
            <w:bidi/>
          </w:pPr>
        </w:pPrChange>
      </w:pPr>
      <w:ins w:id="357" w:author="jamil" w:date="2021-03-15T18:03:00Z">
        <w:r>
          <w:rPr>
            <w:rFonts w:hint="cs"/>
            <w:rtl/>
            <w:lang w:bidi="he-IL"/>
          </w:rPr>
          <w:lastRenderedPageBreak/>
          <w:t>4. המ</w:t>
        </w:r>
      </w:ins>
      <w:ins w:id="358" w:author="jamil" w:date="2021-03-15T18:04:00Z">
        <w:r>
          <w:rPr>
            <w:rFonts w:hint="cs"/>
            <w:rtl/>
            <w:lang w:bidi="he-IL"/>
          </w:rPr>
          <w:t>ער</w:t>
        </w:r>
      </w:ins>
      <w:ins w:id="359" w:author="jamil" w:date="2021-03-15T18:12:00Z">
        <w:r w:rsidR="00222DC8">
          <w:rPr>
            <w:rFonts w:hint="cs"/>
            <w:rtl/>
            <w:lang w:bidi="he-IL"/>
          </w:rPr>
          <w:t xml:space="preserve">כת מוסיפה </w:t>
        </w:r>
      </w:ins>
      <w:ins w:id="360" w:author="jamil" w:date="2021-03-15T19:50:00Z">
        <w:r w:rsidR="00E35F15">
          <w:rPr>
            <w:rFonts w:hint="cs"/>
            <w:rtl/>
            <w:lang w:bidi="he-IL"/>
          </w:rPr>
          <w:t xml:space="preserve">את המוצר שנבחר </w:t>
        </w:r>
      </w:ins>
      <w:ins w:id="361" w:author="jamil" w:date="2021-03-15T18:18:00Z">
        <w:r w:rsidR="00222DC8">
          <w:rPr>
            <w:rFonts w:hint="cs"/>
            <w:rtl/>
            <w:lang w:bidi="he-IL"/>
          </w:rPr>
          <w:t>לסל החנות המתאימה של המשתמש.</w:t>
        </w:r>
      </w:ins>
    </w:p>
    <w:p w14:paraId="6A843794" w14:textId="29493739" w:rsidR="00515C55" w:rsidRDefault="008167D6" w:rsidP="00515C55">
      <w:pPr>
        <w:bidi/>
        <w:rPr>
          <w:ins w:id="362" w:author="jamil" w:date="2021-03-16T13:39:00Z"/>
          <w:rtl/>
          <w:lang w:bidi="he-IL"/>
        </w:rPr>
      </w:pPr>
      <w:ins w:id="363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364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78D8452B" w14:textId="6099D982" w:rsidR="00934BA9" w:rsidRDefault="00934BA9" w:rsidP="00934BA9">
      <w:pPr>
        <w:bidi/>
        <w:rPr>
          <w:ins w:id="365" w:author="jamil" w:date="2021-03-16T13:39:00Z"/>
          <w:rFonts w:hint="cs"/>
          <w:rtl/>
          <w:lang w:bidi="he-IL"/>
        </w:rPr>
      </w:pPr>
      <w:ins w:id="366" w:author="jamil" w:date="2021-03-16T13:39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</w:t>
        </w:r>
      </w:ins>
      <w:ins w:id="367" w:author="jamil" w:date="2021-03-16T13:44:00Z">
        <w:r>
          <w:rPr>
            <w:rFonts w:hint="cs"/>
            <w:rtl/>
            <w:lang w:bidi="he-IL"/>
          </w:rPr>
          <w:t xml:space="preserve">המשתמש </w:t>
        </w:r>
      </w:ins>
      <w:ins w:id="368" w:author="jamil" w:date="2021-03-16T13:45:00Z">
        <w:r>
          <w:rPr>
            <w:rFonts w:hint="cs"/>
            <w:rtl/>
            <w:lang w:bidi="he-IL"/>
          </w:rPr>
          <w:t>בוחר בשמירת מוצר בסל הקניות שלו והוא בהצלחה נשמר לאורך הביקור הנוכחי של הצרכן .</w:t>
        </w:r>
      </w:ins>
    </w:p>
    <w:p w14:paraId="4E470FDB" w14:textId="1F8E7BAB" w:rsidR="00934BA9" w:rsidRDefault="00934BA9" w:rsidP="00934BA9">
      <w:pPr>
        <w:bidi/>
        <w:rPr>
          <w:ins w:id="369" w:author="jamil" w:date="2021-03-16T13:39:00Z"/>
          <w:rtl/>
          <w:lang w:bidi="he-IL"/>
        </w:rPr>
      </w:pPr>
      <w:ins w:id="370" w:author="jamil" w:date="2021-03-16T13:39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 </w:t>
        </w:r>
      </w:ins>
      <w:ins w:id="371" w:author="jamil" w:date="2021-03-16T13:49:00Z">
        <w:r w:rsidR="007B0913">
          <w:rPr>
            <w:rFonts w:hint="cs"/>
            <w:rtl/>
            <w:lang w:bidi="he-IL"/>
          </w:rPr>
          <w:t>המוצר אכן נוסף לסל הקניות אבל המערכת לא מאפשרת ביצוע הזמנה משם .</w:t>
        </w:r>
      </w:ins>
    </w:p>
    <w:p w14:paraId="79A0D317" w14:textId="1153B384" w:rsidR="00934BA9" w:rsidRDefault="00934BA9" w:rsidP="00934BA9">
      <w:pPr>
        <w:bidi/>
        <w:rPr>
          <w:ins w:id="372" w:author="jamil" w:date="2021-03-13T03:28:00Z"/>
          <w:rtl/>
          <w:lang w:bidi="he-IL"/>
        </w:rPr>
        <w:pPrChange w:id="373" w:author="jamil" w:date="2021-03-16T13:39:00Z">
          <w:pPr>
            <w:bidi/>
          </w:pPr>
        </w:pPrChange>
      </w:pPr>
      <w:ins w:id="374" w:author="jamil" w:date="2021-03-16T13:39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 </w:t>
        </w:r>
      </w:ins>
      <w:ins w:id="375" w:author="jamil" w:date="2021-03-16T13:46:00Z">
        <w:r>
          <w:rPr>
            <w:rFonts w:hint="cs"/>
            <w:rtl/>
            <w:lang w:bidi="he-IL"/>
          </w:rPr>
          <w:t>המערכת ל</w:t>
        </w:r>
      </w:ins>
      <w:ins w:id="376" w:author="jamil" w:date="2021-03-16T13:47:00Z">
        <w:r>
          <w:rPr>
            <w:rFonts w:hint="cs"/>
            <w:rtl/>
            <w:lang w:bidi="he-IL"/>
          </w:rPr>
          <w:t>א מאפשרת למשתמש לשמור מוצר</w:t>
        </w:r>
        <w:r w:rsidR="007B0913">
          <w:rPr>
            <w:rFonts w:hint="cs"/>
            <w:rtl/>
            <w:lang w:bidi="he-IL"/>
          </w:rPr>
          <w:t xml:space="preserve"> שאזל </w:t>
        </w:r>
      </w:ins>
      <w:ins w:id="377" w:author="jamil" w:date="2021-03-16T13:48:00Z">
        <w:r w:rsidR="007B0913">
          <w:rPr>
            <w:rFonts w:hint="cs"/>
            <w:rtl/>
            <w:lang w:bidi="he-IL"/>
          </w:rPr>
          <w:t>מהמלאי מהחנות</w:t>
        </w:r>
      </w:ins>
      <w:ins w:id="378" w:author="jamil" w:date="2021-03-16T13:47:00Z">
        <w:r>
          <w:rPr>
            <w:rFonts w:hint="cs"/>
            <w:rtl/>
            <w:lang w:bidi="he-IL"/>
          </w:rPr>
          <w:t xml:space="preserve"> </w:t>
        </w:r>
        <w:r w:rsidR="007B0913">
          <w:rPr>
            <w:rFonts w:hint="cs"/>
            <w:rtl/>
            <w:lang w:bidi="he-IL"/>
          </w:rPr>
          <w:t>לסל הקניות</w:t>
        </w:r>
      </w:ins>
      <w:ins w:id="379" w:author="jamil" w:date="2021-03-16T13:48:00Z">
        <w:r w:rsidR="007B0913">
          <w:rPr>
            <w:rFonts w:hint="cs"/>
            <w:rtl/>
            <w:lang w:bidi="he-IL"/>
          </w:rPr>
          <w:t xml:space="preserve"> .</w:t>
        </w:r>
      </w:ins>
    </w:p>
    <w:p w14:paraId="461E33B1" w14:textId="0FB1E904" w:rsidR="00515C55" w:rsidRDefault="00515C55" w:rsidP="00515C55">
      <w:pPr>
        <w:bidi/>
        <w:rPr>
          <w:ins w:id="380" w:author="jamil" w:date="2021-03-13T03:28:00Z"/>
          <w:rtl/>
          <w:lang w:bidi="he-IL"/>
        </w:rPr>
      </w:pPr>
    </w:p>
    <w:p w14:paraId="3744FE85" w14:textId="6CFDD68E" w:rsidR="00515C55" w:rsidRDefault="00515C55" w:rsidP="00515C55">
      <w:pPr>
        <w:bidi/>
        <w:rPr>
          <w:ins w:id="381" w:author="jamil" w:date="2021-03-13T03:28:00Z"/>
          <w:rtl/>
          <w:lang w:bidi="he-IL"/>
        </w:rPr>
      </w:pPr>
      <w:ins w:id="382" w:author="jamil" w:date="2021-03-13T03:28:00Z">
        <w:r>
          <w:rPr>
            <w:rFonts w:hint="cs"/>
            <w:rtl/>
            <w:lang w:bidi="he-IL"/>
          </w:rPr>
          <w:t xml:space="preserve">2.8) </w:t>
        </w:r>
      </w:ins>
      <w:ins w:id="383" w:author="jamil" w:date="2021-03-13T03:36:00Z">
        <w:r w:rsidR="00DC528F">
          <w:rPr>
            <w:rFonts w:hint="cs"/>
            <w:rtl/>
            <w:lang w:bidi="he-IL"/>
          </w:rPr>
          <w:t>ניהול עגלת הקנייה :</w:t>
        </w:r>
      </w:ins>
    </w:p>
    <w:p w14:paraId="2EEDB357" w14:textId="7565A53A" w:rsidR="00515C55" w:rsidRDefault="00515C55" w:rsidP="00DC528F">
      <w:pPr>
        <w:bidi/>
        <w:rPr>
          <w:ins w:id="384" w:author="jamil" w:date="2021-03-13T03:28:00Z"/>
          <w:rtl/>
          <w:lang w:bidi="he-IL"/>
        </w:rPr>
      </w:pPr>
      <w:ins w:id="385" w:author="jamil" w:date="2021-03-13T03:28:00Z">
        <w:r>
          <w:rPr>
            <w:rFonts w:hint="cs"/>
            <w:rtl/>
            <w:lang w:bidi="he-IL"/>
          </w:rPr>
          <w:t>תיאור :</w:t>
        </w:r>
      </w:ins>
      <w:ins w:id="386" w:author="jamil" w:date="2021-03-13T03:36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קבלת מידע על עגלת קניות ועריכתה</w:t>
        </w:r>
        <w:r w:rsidR="00DC528F">
          <w:rPr>
            <w:rFonts w:hint="cs"/>
            <w:rtl/>
            <w:lang w:bidi="he-IL"/>
          </w:rPr>
          <w:t xml:space="preserve"> .</w:t>
        </w:r>
      </w:ins>
    </w:p>
    <w:p w14:paraId="7005CFC4" w14:textId="34B7F5CE" w:rsidR="00515C55" w:rsidRDefault="00515C55" w:rsidP="00515C55">
      <w:pPr>
        <w:bidi/>
        <w:rPr>
          <w:ins w:id="387" w:author="jamil" w:date="2021-03-13T03:28:00Z"/>
          <w:rtl/>
          <w:lang w:bidi="he-IL"/>
        </w:rPr>
      </w:pPr>
      <w:ins w:id="388" w:author="jamil" w:date="2021-03-13T03:28:00Z">
        <w:r>
          <w:rPr>
            <w:rFonts w:hint="cs"/>
            <w:rtl/>
            <w:lang w:bidi="he-IL"/>
          </w:rPr>
          <w:t>שחקנים :</w:t>
        </w:r>
      </w:ins>
      <w:ins w:id="389" w:author="jamil" w:date="2021-03-13T03:36:00Z">
        <w:r w:rsidR="00DC528F">
          <w:rPr>
            <w:rFonts w:hint="cs"/>
            <w:rtl/>
            <w:lang w:bidi="he-IL"/>
          </w:rPr>
          <w:t xml:space="preserve"> המערכת , </w:t>
        </w:r>
      </w:ins>
      <w:ins w:id="390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</w:p>
    <w:p w14:paraId="2A009721" w14:textId="7FB3A8F7" w:rsidR="00515C55" w:rsidRDefault="0090018A" w:rsidP="00515C55">
      <w:pPr>
        <w:bidi/>
        <w:rPr>
          <w:ins w:id="391" w:author="jamil" w:date="2021-03-13T03:28:00Z"/>
          <w:lang w:bidi="he-IL"/>
        </w:rPr>
      </w:pPr>
      <w:ins w:id="392" w:author="jamil" w:date="2021-03-14T21:04:00Z">
        <w:r>
          <w:rPr>
            <w:rFonts w:hint="cs"/>
            <w:lang w:bidi="he-IL"/>
          </w:rPr>
          <w:t>pre condition</w:t>
        </w:r>
      </w:ins>
      <w:ins w:id="393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394" w:author="jamil" w:date="2021-03-15T14:02:00Z">
        <w:r w:rsidR="006B569A">
          <w:rPr>
            <w:rFonts w:hint="cs"/>
            <w:rtl/>
            <w:lang w:bidi="he-IL"/>
          </w:rPr>
          <w:t xml:space="preserve"> </w:t>
        </w:r>
      </w:ins>
      <w:ins w:id="395" w:author="jamil" w:date="2021-03-15T20:00:00Z">
        <w:r w:rsidR="00DB45D6">
          <w:rPr>
            <w:rFonts w:hint="cs"/>
            <w:rtl/>
            <w:lang w:bidi="he-IL"/>
          </w:rPr>
          <w:t>המשתמש מחובר למערכת</w:t>
        </w:r>
      </w:ins>
    </w:p>
    <w:p w14:paraId="73B28974" w14:textId="77E70DA7" w:rsidR="00515C55" w:rsidRDefault="0090018A" w:rsidP="00515C55">
      <w:pPr>
        <w:bidi/>
        <w:rPr>
          <w:ins w:id="396" w:author="jamil" w:date="2021-03-13T03:28:00Z"/>
          <w:rtl/>
          <w:lang w:bidi="he-IL"/>
        </w:rPr>
      </w:pPr>
      <w:ins w:id="397" w:author="jamil" w:date="2021-03-14T21:04:00Z">
        <w:r>
          <w:rPr>
            <w:rFonts w:hint="cs"/>
            <w:lang w:bidi="he-IL"/>
          </w:rPr>
          <w:t>post condition</w:t>
        </w:r>
      </w:ins>
      <w:ins w:id="398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399" w:author="jamil" w:date="2021-03-15T20:01:00Z">
        <w:r w:rsidR="00DB45D6">
          <w:rPr>
            <w:rFonts w:hint="cs"/>
            <w:rtl/>
            <w:lang w:bidi="he-IL"/>
          </w:rPr>
          <w:t xml:space="preserve"> המשתמש </w:t>
        </w:r>
      </w:ins>
      <w:ins w:id="400" w:author="jamil" w:date="2021-03-15T22:02:00Z">
        <w:r w:rsidR="00063644">
          <w:rPr>
            <w:rFonts w:hint="cs"/>
            <w:rtl/>
            <w:lang w:bidi="he-IL"/>
          </w:rPr>
          <w:t>מקבל מידע על עגלת הקניות ומותר לו לערוך אותה .</w:t>
        </w:r>
      </w:ins>
    </w:p>
    <w:p w14:paraId="23501763" w14:textId="7603B1DB" w:rsidR="00515C55" w:rsidRDefault="00515C55" w:rsidP="00515C55">
      <w:pPr>
        <w:bidi/>
        <w:rPr>
          <w:ins w:id="401" w:author="jamil" w:date="2021-03-15T22:02:00Z"/>
          <w:rtl/>
          <w:lang w:bidi="he-IL"/>
        </w:rPr>
      </w:pPr>
      <w:ins w:id="402" w:author="jamil" w:date="2021-03-13T03:28:00Z">
        <w:r>
          <w:rPr>
            <w:rFonts w:hint="cs"/>
            <w:rtl/>
            <w:lang w:bidi="he-IL"/>
          </w:rPr>
          <w:t>תהליך התרחיש :</w:t>
        </w:r>
      </w:ins>
    </w:p>
    <w:p w14:paraId="06CB17DF" w14:textId="7D3FA5C0" w:rsidR="00063644" w:rsidRDefault="00063644" w:rsidP="00063644">
      <w:pPr>
        <w:bidi/>
        <w:rPr>
          <w:ins w:id="403" w:author="jamil" w:date="2021-03-15T22:02:00Z"/>
          <w:rtl/>
          <w:lang w:bidi="he-IL"/>
        </w:rPr>
      </w:pPr>
      <w:ins w:id="404" w:author="jamil" w:date="2021-03-15T22:02:00Z">
        <w:r>
          <w:rPr>
            <w:rFonts w:hint="cs"/>
            <w:rtl/>
            <w:lang w:bidi="he-IL"/>
          </w:rPr>
          <w:t>1.</w:t>
        </w:r>
      </w:ins>
      <w:ins w:id="405" w:author="jamil" w:date="2021-03-15T22:27:00Z">
        <w:r w:rsidR="007007BE">
          <w:rPr>
            <w:rFonts w:hint="cs"/>
            <w:rtl/>
            <w:lang w:bidi="he-IL"/>
          </w:rPr>
          <w:t xml:space="preserve"> </w:t>
        </w:r>
      </w:ins>
      <w:ins w:id="406" w:author="jamil" w:date="2021-03-15T22:28:00Z">
        <w:r w:rsidR="007007BE">
          <w:rPr>
            <w:rFonts w:hint="cs"/>
            <w:rtl/>
            <w:lang w:bidi="he-IL"/>
          </w:rPr>
          <w:t>במערכת מוצגת האופציה לצפות בעגלת הקנייה הפרטית של הצרכן ולנהל אותה .</w:t>
        </w:r>
      </w:ins>
    </w:p>
    <w:p w14:paraId="08E7CB28" w14:textId="7FA3E23B" w:rsidR="00063644" w:rsidRDefault="00063644" w:rsidP="00063644">
      <w:pPr>
        <w:bidi/>
        <w:rPr>
          <w:ins w:id="407" w:author="jamil" w:date="2021-03-15T22:02:00Z"/>
          <w:rtl/>
          <w:lang w:bidi="he-IL"/>
        </w:rPr>
      </w:pPr>
      <w:ins w:id="408" w:author="jamil" w:date="2021-03-15T22:02:00Z">
        <w:r>
          <w:rPr>
            <w:rFonts w:hint="cs"/>
            <w:rtl/>
            <w:lang w:bidi="he-IL"/>
          </w:rPr>
          <w:t>2.</w:t>
        </w:r>
      </w:ins>
      <w:ins w:id="409" w:author="jamil" w:date="2021-03-15T22:28:00Z">
        <w:r w:rsidR="007007BE">
          <w:rPr>
            <w:rFonts w:hint="cs"/>
            <w:rtl/>
            <w:lang w:bidi="he-IL"/>
          </w:rPr>
          <w:t xml:space="preserve"> המשתמש בוחר </w:t>
        </w:r>
      </w:ins>
      <w:ins w:id="410" w:author="jamil" w:date="2021-03-15T22:29:00Z">
        <w:r w:rsidR="007007BE">
          <w:rPr>
            <w:rFonts w:hint="cs"/>
            <w:rtl/>
            <w:lang w:bidi="he-IL"/>
          </w:rPr>
          <w:t>באופציה זו .</w:t>
        </w:r>
      </w:ins>
    </w:p>
    <w:p w14:paraId="6E35BC95" w14:textId="543766C6" w:rsidR="00063644" w:rsidRDefault="00063644">
      <w:pPr>
        <w:bidi/>
        <w:rPr>
          <w:ins w:id="411" w:author="jamil" w:date="2021-03-13T03:28:00Z"/>
          <w:lang w:bidi="he-IL"/>
        </w:rPr>
        <w:pPrChange w:id="412" w:author="jamil" w:date="2021-03-15T22:02:00Z">
          <w:pPr>
            <w:bidi/>
          </w:pPr>
        </w:pPrChange>
      </w:pPr>
      <w:ins w:id="413" w:author="jamil" w:date="2021-03-15T22:02:00Z">
        <w:r>
          <w:rPr>
            <w:rFonts w:hint="cs"/>
            <w:rtl/>
            <w:lang w:bidi="he-IL"/>
          </w:rPr>
          <w:t>3.</w:t>
        </w:r>
      </w:ins>
      <w:ins w:id="414" w:author="jamil" w:date="2021-03-15T22:29:00Z">
        <w:r w:rsidR="007007BE">
          <w:rPr>
            <w:rFonts w:hint="cs"/>
            <w:rtl/>
            <w:lang w:bidi="he-IL"/>
          </w:rPr>
          <w:t xml:space="preserve"> עבור המשתמש יוצג תפריט של מידע על העגלה עם כמה פייצ"רים </w:t>
        </w:r>
      </w:ins>
      <w:ins w:id="415" w:author="jamil" w:date="2021-03-15T22:30:00Z">
        <w:r w:rsidR="007007BE">
          <w:rPr>
            <w:rFonts w:hint="cs"/>
            <w:rtl/>
            <w:lang w:bidi="he-IL"/>
          </w:rPr>
          <w:t>לביצוע עריכה .</w:t>
        </w:r>
      </w:ins>
      <w:ins w:id="416" w:author="jamil" w:date="2021-03-15T22:29:00Z">
        <w:r w:rsidR="007007BE">
          <w:rPr>
            <w:rFonts w:hint="cs"/>
            <w:rtl/>
            <w:lang w:bidi="he-IL"/>
          </w:rPr>
          <w:t xml:space="preserve"> </w:t>
        </w:r>
      </w:ins>
    </w:p>
    <w:p w14:paraId="529DE856" w14:textId="382B036C" w:rsidR="00515C55" w:rsidRDefault="008167D6" w:rsidP="00515C55">
      <w:pPr>
        <w:bidi/>
        <w:rPr>
          <w:ins w:id="417" w:author="jamil" w:date="2021-03-16T13:50:00Z"/>
          <w:rtl/>
          <w:lang w:bidi="he-IL"/>
        </w:rPr>
      </w:pPr>
      <w:ins w:id="418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419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652F17D4" w14:textId="295EA0DA" w:rsidR="007B0913" w:rsidRDefault="007B0913" w:rsidP="007B0913">
      <w:pPr>
        <w:bidi/>
        <w:rPr>
          <w:ins w:id="420" w:author="jamil" w:date="2021-03-16T13:50:00Z"/>
          <w:rtl/>
          <w:lang w:bidi="he-IL"/>
        </w:rPr>
      </w:pPr>
      <w:ins w:id="421" w:author="jamil" w:date="2021-03-16T13:50:00Z">
        <w:r>
          <w:rPr>
            <w:rFonts w:hint="cs"/>
            <w:lang w:bidi="he-IL"/>
          </w:rPr>
          <w:t>HAPPY</w:t>
        </w:r>
        <w:r>
          <w:rPr>
            <w:rFonts w:hint="cs"/>
            <w:rtl/>
            <w:lang w:bidi="he-IL"/>
          </w:rPr>
          <w:t xml:space="preserve"> : המשתמש בוחר </w:t>
        </w:r>
      </w:ins>
      <w:ins w:id="422" w:author="jamil" w:date="2021-03-16T13:51:00Z">
        <w:r>
          <w:rPr>
            <w:rFonts w:hint="cs"/>
            <w:rtl/>
            <w:lang w:bidi="he-IL"/>
          </w:rPr>
          <w:t>באופצייה זו ואז הוא בהצלחה מבצע הסרת מוצר מעגלת הקנייה שלו .</w:t>
        </w:r>
      </w:ins>
    </w:p>
    <w:p w14:paraId="6397EF78" w14:textId="6A69D8C7" w:rsidR="007B0913" w:rsidRDefault="007B0913" w:rsidP="007B0913">
      <w:pPr>
        <w:bidi/>
        <w:rPr>
          <w:ins w:id="423" w:author="jamil" w:date="2021-03-16T13:50:00Z"/>
          <w:rFonts w:hint="cs"/>
          <w:rtl/>
          <w:lang w:bidi="he-IL"/>
        </w:rPr>
      </w:pPr>
      <w:ins w:id="424" w:author="jamil" w:date="2021-03-16T13:50:00Z">
        <w:r>
          <w:rPr>
            <w:rFonts w:hint="cs"/>
            <w:lang w:bidi="he-IL"/>
          </w:rPr>
          <w:t>SAD</w:t>
        </w:r>
        <w:r>
          <w:rPr>
            <w:rFonts w:hint="cs"/>
            <w:rtl/>
            <w:lang w:bidi="he-IL"/>
          </w:rPr>
          <w:t xml:space="preserve"> :</w:t>
        </w:r>
      </w:ins>
      <w:ins w:id="425" w:author="jamil" w:date="2021-03-16T13:51:00Z">
        <w:r>
          <w:rPr>
            <w:rFonts w:hint="cs"/>
            <w:rtl/>
            <w:lang w:bidi="he-IL"/>
          </w:rPr>
          <w:t xml:space="preserve"> </w:t>
        </w:r>
      </w:ins>
      <w:ins w:id="426" w:author="jamil" w:date="2021-03-16T13:58:00Z">
        <w:r w:rsidR="005D339B">
          <w:rPr>
            <w:rFonts w:hint="cs"/>
            <w:rtl/>
            <w:lang w:bidi="he-IL"/>
          </w:rPr>
          <w:t>העריכה שביצע המשתמש אכן מעודכנת בעגל</w:t>
        </w:r>
      </w:ins>
      <w:ins w:id="427" w:author="jamil" w:date="2021-03-16T13:59:00Z">
        <w:r w:rsidR="005D339B">
          <w:rPr>
            <w:rFonts w:hint="cs"/>
            <w:rtl/>
            <w:lang w:bidi="he-IL"/>
          </w:rPr>
          <w:t>ת הקנייה אבל אינה מעודכנת בסל הקנייה המתאים</w:t>
        </w:r>
      </w:ins>
      <w:ins w:id="428" w:author="jamil" w:date="2021-03-16T13:56:00Z">
        <w:r>
          <w:rPr>
            <w:rFonts w:hint="cs"/>
            <w:rtl/>
            <w:lang w:bidi="he-IL"/>
          </w:rPr>
          <w:t xml:space="preserve"> .</w:t>
        </w:r>
      </w:ins>
    </w:p>
    <w:p w14:paraId="6CAE35E5" w14:textId="03C7E0A3" w:rsidR="007B0913" w:rsidRDefault="007B0913" w:rsidP="007B0913">
      <w:pPr>
        <w:bidi/>
        <w:rPr>
          <w:ins w:id="429" w:author="jamil" w:date="2021-03-13T03:28:00Z"/>
          <w:rtl/>
          <w:lang w:bidi="he-IL"/>
        </w:rPr>
        <w:pPrChange w:id="430" w:author="jamil" w:date="2021-03-16T13:50:00Z">
          <w:pPr>
            <w:bidi/>
          </w:pPr>
        </w:pPrChange>
      </w:pPr>
      <w:ins w:id="431" w:author="jamil" w:date="2021-03-16T13:50:00Z">
        <w:r>
          <w:rPr>
            <w:rFonts w:hint="cs"/>
            <w:lang w:bidi="he-IL"/>
          </w:rPr>
          <w:t>BAD</w:t>
        </w:r>
        <w:r>
          <w:rPr>
            <w:rFonts w:hint="cs"/>
            <w:rtl/>
            <w:lang w:bidi="he-IL"/>
          </w:rPr>
          <w:t xml:space="preserve"> :</w:t>
        </w:r>
      </w:ins>
      <w:ins w:id="432" w:author="jamil" w:date="2021-03-16T13:54:00Z">
        <w:r>
          <w:rPr>
            <w:rFonts w:hint="cs"/>
            <w:rtl/>
            <w:lang w:bidi="he-IL"/>
          </w:rPr>
          <w:t xml:space="preserve"> </w:t>
        </w:r>
      </w:ins>
      <w:ins w:id="433" w:author="jamil" w:date="2021-03-16T14:00:00Z">
        <w:r w:rsidR="005D339B">
          <w:rPr>
            <w:rFonts w:hint="cs"/>
            <w:rtl/>
            <w:lang w:bidi="he-IL"/>
          </w:rPr>
          <w:t>המערכת אינה מפרידה בין מוצרים זהים מחניות שונות ואז היא מדפיסה את אחד מהם בל</w:t>
        </w:r>
      </w:ins>
      <w:ins w:id="434" w:author="jamil" w:date="2021-03-16T14:01:00Z">
        <w:r w:rsidR="005D339B">
          <w:rPr>
            <w:rFonts w:hint="cs"/>
            <w:rtl/>
            <w:lang w:bidi="he-IL"/>
          </w:rPr>
          <w:t>בד , כלומר המידע שקיבל המשתמש אינו נכון .</w:t>
        </w:r>
      </w:ins>
      <w:ins w:id="435" w:author="jamil" w:date="2021-03-16T13:54:00Z">
        <w:r>
          <w:rPr>
            <w:rFonts w:hint="cs"/>
            <w:rtl/>
            <w:lang w:bidi="he-IL"/>
          </w:rPr>
          <w:t xml:space="preserve">  </w:t>
        </w:r>
      </w:ins>
    </w:p>
    <w:p w14:paraId="08E296AC" w14:textId="0EE70E00" w:rsidR="00515C55" w:rsidRDefault="00515C55" w:rsidP="00515C55">
      <w:pPr>
        <w:bidi/>
        <w:rPr>
          <w:ins w:id="436" w:author="jamil" w:date="2021-03-13T03:28:00Z"/>
          <w:rtl/>
          <w:lang w:bidi="he-IL"/>
        </w:rPr>
      </w:pPr>
    </w:p>
    <w:p w14:paraId="5110D8E9" w14:textId="7ABF57BA" w:rsidR="00515C55" w:rsidRDefault="00515C55" w:rsidP="00DC528F">
      <w:pPr>
        <w:bidi/>
        <w:rPr>
          <w:ins w:id="437" w:author="jamil" w:date="2021-03-13T03:28:00Z"/>
          <w:rtl/>
          <w:lang w:bidi="he-IL"/>
        </w:rPr>
      </w:pPr>
      <w:ins w:id="438" w:author="jamil" w:date="2021-03-13T03:28:00Z">
        <w:r>
          <w:rPr>
            <w:rFonts w:hint="cs"/>
            <w:rtl/>
            <w:lang w:bidi="he-IL"/>
          </w:rPr>
          <w:t>2.9)</w:t>
        </w:r>
      </w:ins>
      <w:ins w:id="439" w:author="jamil" w:date="2021-03-13T03:37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רכישת מוצרים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4A60EA77" w14:textId="1D077B3A" w:rsidR="00515C55" w:rsidRDefault="00515C55" w:rsidP="00DC528F">
      <w:pPr>
        <w:bidi/>
        <w:rPr>
          <w:ins w:id="440" w:author="jamil" w:date="2021-03-13T03:28:00Z"/>
          <w:rtl/>
          <w:lang w:bidi="he-IL"/>
        </w:rPr>
      </w:pPr>
      <w:ins w:id="441" w:author="jamil" w:date="2021-03-13T03:28:00Z">
        <w:r>
          <w:rPr>
            <w:rFonts w:hint="cs"/>
            <w:rtl/>
            <w:lang w:bidi="he-IL"/>
          </w:rPr>
          <w:t>תיאור :</w:t>
        </w:r>
      </w:ins>
      <w:ins w:id="442" w:author="jamil" w:date="2021-03-13T03:37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רכישת מוצרים בהתאם לסוגי הרכישה ולסוגי ההנחה האפשריים לאורחים, על פי</w:t>
        </w:r>
        <w:r w:rsidR="00DC528F" w:rsidRPr="00DC528F">
          <w:rPr>
            <w:rtl/>
          </w:rPr>
          <w:t xml:space="preserve"> </w:t>
        </w:r>
        <w:r w:rsidR="00DC528F" w:rsidRPr="00DC528F">
          <w:rPr>
            <w:rtl/>
            <w:lang w:bidi="he-IL"/>
          </w:rPr>
          <w:t>מדיניות הקניה וההנחה של חנות, ועל פי זמינותם במלאי</w:t>
        </w:r>
        <w:r w:rsidR="00DC528F" w:rsidRPr="00DC528F">
          <w:rPr>
            <w:lang w:bidi="he-IL"/>
          </w:rPr>
          <w:t>.</w:t>
        </w:r>
      </w:ins>
    </w:p>
    <w:p w14:paraId="030FA4B6" w14:textId="50488B79" w:rsidR="00515C55" w:rsidRDefault="00515C55" w:rsidP="00515C55">
      <w:pPr>
        <w:bidi/>
        <w:rPr>
          <w:ins w:id="443" w:author="jamil" w:date="2021-03-13T03:28:00Z"/>
          <w:rtl/>
          <w:lang w:bidi="he-IL"/>
        </w:rPr>
      </w:pPr>
      <w:ins w:id="444" w:author="jamil" w:date="2021-03-13T03:28:00Z">
        <w:r>
          <w:rPr>
            <w:rFonts w:hint="cs"/>
            <w:rtl/>
            <w:lang w:bidi="he-IL"/>
          </w:rPr>
          <w:t>שחקנים :</w:t>
        </w:r>
      </w:ins>
      <w:ins w:id="445" w:author="jamil" w:date="2021-03-13T03:37:00Z">
        <w:r w:rsidR="00DC528F">
          <w:rPr>
            <w:rFonts w:hint="cs"/>
            <w:rtl/>
            <w:lang w:bidi="he-IL"/>
          </w:rPr>
          <w:t xml:space="preserve"> המערכת , </w:t>
        </w:r>
      </w:ins>
      <w:ins w:id="446" w:author="jamil" w:date="2021-03-13T03:44:00Z">
        <w:r w:rsidR="00DC528F">
          <w:rPr>
            <w:rFonts w:hint="cs"/>
            <w:rtl/>
            <w:lang w:bidi="he-IL"/>
          </w:rPr>
          <w:t>המשתמש</w:t>
        </w:r>
      </w:ins>
      <w:ins w:id="447" w:author="jamil" w:date="2021-03-13T03:38:00Z">
        <w:r w:rsidR="00DC528F">
          <w:rPr>
            <w:rFonts w:hint="cs"/>
            <w:rtl/>
            <w:lang w:bidi="he-IL"/>
          </w:rPr>
          <w:t xml:space="preserve"> , מערכת חיצונית</w:t>
        </w:r>
      </w:ins>
    </w:p>
    <w:p w14:paraId="0A2E868E" w14:textId="367C81D1" w:rsidR="00515C55" w:rsidRDefault="0090018A" w:rsidP="00515C55">
      <w:pPr>
        <w:bidi/>
        <w:rPr>
          <w:ins w:id="448" w:author="jamil" w:date="2021-03-13T03:28:00Z"/>
          <w:rtl/>
          <w:lang w:bidi="he-IL"/>
        </w:rPr>
      </w:pPr>
      <w:ins w:id="449" w:author="jamil" w:date="2021-03-14T21:04:00Z">
        <w:r>
          <w:rPr>
            <w:rFonts w:hint="cs"/>
            <w:lang w:bidi="he-IL"/>
          </w:rPr>
          <w:t>pre condition</w:t>
        </w:r>
      </w:ins>
      <w:ins w:id="450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451" w:author="jamil" w:date="2021-03-15T18:04:00Z">
        <w:r w:rsidR="00030D7F">
          <w:rPr>
            <w:rFonts w:hint="cs"/>
            <w:rtl/>
            <w:lang w:bidi="he-IL"/>
          </w:rPr>
          <w:t xml:space="preserve"> המשתמש צריך להיות מחובר למערכת</w:t>
        </w:r>
      </w:ins>
      <w:ins w:id="452" w:author="jamil" w:date="2021-03-15T18:05:00Z">
        <w:r w:rsidR="00030D7F">
          <w:rPr>
            <w:rFonts w:hint="cs"/>
            <w:rtl/>
            <w:lang w:bidi="he-IL"/>
          </w:rPr>
          <w:t xml:space="preserve"> .</w:t>
        </w:r>
      </w:ins>
    </w:p>
    <w:p w14:paraId="35EC9E0D" w14:textId="08E65F82" w:rsidR="00515C55" w:rsidRDefault="0090018A">
      <w:pPr>
        <w:bidi/>
        <w:rPr>
          <w:ins w:id="453" w:author="jamil" w:date="2021-03-13T03:28:00Z"/>
          <w:rtl/>
          <w:lang w:bidi="he-IL"/>
        </w:rPr>
        <w:pPrChange w:id="454" w:author="jamil" w:date="2021-03-15T18:04:00Z">
          <w:pPr>
            <w:bidi/>
          </w:pPr>
        </w:pPrChange>
      </w:pPr>
      <w:ins w:id="455" w:author="jamil" w:date="2021-03-14T21:04:00Z">
        <w:r>
          <w:rPr>
            <w:rFonts w:hint="cs"/>
            <w:lang w:bidi="he-IL"/>
          </w:rPr>
          <w:t>post condition</w:t>
        </w:r>
      </w:ins>
      <w:ins w:id="456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  <w:ins w:id="457" w:author="jamil" w:date="2021-03-15T18:04:00Z">
        <w:r w:rsidR="00030D7F">
          <w:rPr>
            <w:rFonts w:hint="cs"/>
            <w:rtl/>
            <w:lang w:bidi="he-IL"/>
          </w:rPr>
          <w:t xml:space="preserve"> : המוצר נוסף לסל כמוצר חדש , במידה והיה קיים בסל אז משנים את הכמות בהתאם .</w:t>
        </w:r>
      </w:ins>
    </w:p>
    <w:p w14:paraId="5178267D" w14:textId="77777777" w:rsidR="00515C55" w:rsidRDefault="00515C55" w:rsidP="00515C55">
      <w:pPr>
        <w:bidi/>
        <w:rPr>
          <w:ins w:id="458" w:author="jamil" w:date="2021-03-13T03:28:00Z"/>
          <w:rtl/>
          <w:lang w:bidi="he-IL"/>
        </w:rPr>
      </w:pPr>
      <w:ins w:id="459" w:author="jamil" w:date="2021-03-13T03:28:00Z">
        <w:r>
          <w:rPr>
            <w:rFonts w:hint="cs"/>
            <w:rtl/>
            <w:lang w:bidi="he-IL"/>
          </w:rPr>
          <w:t>תהליך התרחיש :</w:t>
        </w:r>
      </w:ins>
    </w:p>
    <w:p w14:paraId="096968CC" w14:textId="3D41941C" w:rsidR="00515C55" w:rsidRDefault="008167D6" w:rsidP="00515C55">
      <w:pPr>
        <w:bidi/>
        <w:rPr>
          <w:ins w:id="460" w:author="jamil" w:date="2021-03-13T03:28:00Z"/>
          <w:rtl/>
          <w:lang w:bidi="he-IL"/>
        </w:rPr>
      </w:pPr>
      <w:ins w:id="461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462" w:author="jamil" w:date="2021-03-13T03:28:00Z">
        <w:r w:rsidR="00515C55">
          <w:rPr>
            <w:rFonts w:hint="cs"/>
            <w:rtl/>
            <w:lang w:bidi="he-IL"/>
          </w:rPr>
          <w:t xml:space="preserve"> :</w:t>
        </w:r>
      </w:ins>
    </w:p>
    <w:p w14:paraId="294154DA" w14:textId="2BE6165A" w:rsidR="00515C55" w:rsidRDefault="00515C55" w:rsidP="00515C55">
      <w:pPr>
        <w:bidi/>
        <w:rPr>
          <w:ins w:id="463" w:author="jamil" w:date="2021-03-13T03:28:00Z"/>
          <w:rtl/>
          <w:lang w:bidi="he-IL"/>
        </w:rPr>
      </w:pPr>
    </w:p>
    <w:p w14:paraId="34F45609" w14:textId="3172F627" w:rsidR="00515C55" w:rsidRDefault="00515C55" w:rsidP="00515C55">
      <w:pPr>
        <w:bidi/>
        <w:rPr>
          <w:ins w:id="464" w:author="jamil" w:date="2021-03-13T03:28:00Z"/>
          <w:rtl/>
          <w:lang w:bidi="he-IL"/>
        </w:rPr>
      </w:pPr>
      <w:ins w:id="465" w:author="jamil" w:date="2021-03-13T03:28:00Z">
        <w:r>
          <w:rPr>
            <w:rFonts w:hint="cs"/>
            <w:rtl/>
            <w:lang w:bidi="he-IL"/>
          </w:rPr>
          <w:lastRenderedPageBreak/>
          <w:t>קונה מנוי</w:t>
        </w:r>
      </w:ins>
    </w:p>
    <w:p w14:paraId="225A0093" w14:textId="71D4C909" w:rsidR="00515C55" w:rsidRDefault="00515C55" w:rsidP="00515C55">
      <w:pPr>
        <w:bidi/>
        <w:rPr>
          <w:ins w:id="466" w:author="jamil" w:date="2021-03-13T03:28:00Z"/>
          <w:rtl/>
          <w:lang w:bidi="he-IL"/>
        </w:rPr>
      </w:pPr>
    </w:p>
    <w:p w14:paraId="0B3162F9" w14:textId="26A65863" w:rsidR="00515C55" w:rsidRDefault="00515C55" w:rsidP="00DC528F">
      <w:pPr>
        <w:bidi/>
        <w:rPr>
          <w:ins w:id="467" w:author="jamil" w:date="2021-03-13T03:29:00Z"/>
          <w:rtl/>
          <w:lang w:bidi="he-IL"/>
        </w:rPr>
      </w:pPr>
      <w:ins w:id="468" w:author="jamil" w:date="2021-03-13T03:29:00Z">
        <w:r>
          <w:rPr>
            <w:rFonts w:hint="cs"/>
            <w:rtl/>
            <w:lang w:bidi="he-IL"/>
          </w:rPr>
          <w:t xml:space="preserve">3.1) </w:t>
        </w:r>
      </w:ins>
      <w:ins w:id="469" w:author="jamil" w:date="2021-03-13T03:39:00Z">
        <w:r w:rsidR="00DC528F" w:rsidRPr="00DC528F">
          <w:rPr>
            <w:rtl/>
            <w:lang w:bidi="he-IL"/>
          </w:rPr>
          <w:t>ביטול זיהוי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15D766A5" w14:textId="2ADBCEED" w:rsidR="00515C55" w:rsidRDefault="00515C55" w:rsidP="00DC528F">
      <w:pPr>
        <w:bidi/>
        <w:rPr>
          <w:ins w:id="470" w:author="jamil" w:date="2021-03-13T03:29:00Z"/>
          <w:rtl/>
          <w:lang w:bidi="he-IL"/>
        </w:rPr>
      </w:pPr>
      <w:ins w:id="471" w:author="jamil" w:date="2021-03-13T03:29:00Z">
        <w:r>
          <w:rPr>
            <w:rFonts w:hint="cs"/>
            <w:rtl/>
            <w:lang w:bidi="he-IL"/>
          </w:rPr>
          <w:t>תיאור :</w:t>
        </w:r>
      </w:ins>
      <w:ins w:id="472" w:author="jamil" w:date="2021-03-13T03:39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 xml:space="preserve">ביטול </w:t>
        </w:r>
        <w:r w:rsidR="00DC528F" w:rsidRPr="00DC528F">
          <w:rPr>
            <w:lang w:bidi="he-IL"/>
          </w:rPr>
          <w:t xml:space="preserve"> </w:t>
        </w:r>
        <w:r w:rsidR="00DC528F">
          <w:rPr>
            <w:rFonts w:hint="cs"/>
            <w:rtl/>
            <w:lang w:bidi="he-IL"/>
          </w:rPr>
          <w:t xml:space="preserve">זיהוי </w:t>
        </w:r>
        <w:r w:rsidR="00DC528F" w:rsidRPr="00DC528F">
          <w:rPr>
            <w:rtl/>
            <w:lang w:bidi="he-IL"/>
          </w:rPr>
          <w:t>במערכת</w:t>
        </w:r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. לאחר ביטול הזיהוי הקונה עובר למעמד אורח</w:t>
        </w:r>
        <w:r w:rsidR="00DC528F" w:rsidRPr="00DC528F">
          <w:rPr>
            <w:lang w:bidi="he-IL"/>
          </w:rPr>
          <w:t>.</w:t>
        </w:r>
      </w:ins>
    </w:p>
    <w:p w14:paraId="038986A9" w14:textId="087EA96D" w:rsidR="00515C55" w:rsidRDefault="00515C55" w:rsidP="00515C55">
      <w:pPr>
        <w:bidi/>
        <w:rPr>
          <w:ins w:id="473" w:author="jamil" w:date="2021-03-13T03:29:00Z"/>
          <w:rtl/>
          <w:lang w:bidi="he-IL"/>
        </w:rPr>
      </w:pPr>
      <w:ins w:id="474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475" w:author="jamil" w:date="2021-03-13T03:39:00Z">
        <w:r w:rsidR="00DC528F">
          <w:rPr>
            <w:rFonts w:hint="cs"/>
            <w:rtl/>
            <w:lang w:bidi="he-IL"/>
          </w:rPr>
          <w:t xml:space="preserve"> המערכת , </w:t>
        </w:r>
      </w:ins>
      <w:ins w:id="476" w:author="jamil" w:date="2021-03-13T03:44:00Z">
        <w:r w:rsidR="00DC528F">
          <w:rPr>
            <w:rFonts w:hint="cs"/>
            <w:rtl/>
            <w:lang w:bidi="he-IL"/>
          </w:rPr>
          <w:t>משתמש</w:t>
        </w:r>
      </w:ins>
      <w:ins w:id="477" w:author="jamil" w:date="2021-03-13T03:40:00Z">
        <w:r w:rsidR="00DC528F">
          <w:rPr>
            <w:rFonts w:hint="cs"/>
            <w:rtl/>
            <w:lang w:bidi="he-IL"/>
          </w:rPr>
          <w:t xml:space="preserve"> מנוי</w:t>
        </w:r>
      </w:ins>
    </w:p>
    <w:p w14:paraId="4DFFB625" w14:textId="1B00ABF4" w:rsidR="00515C55" w:rsidRDefault="0090018A" w:rsidP="00515C55">
      <w:pPr>
        <w:bidi/>
        <w:rPr>
          <w:ins w:id="478" w:author="jamil" w:date="2021-03-13T03:29:00Z"/>
          <w:rtl/>
          <w:lang w:bidi="he-IL"/>
        </w:rPr>
      </w:pPr>
      <w:ins w:id="479" w:author="jamil" w:date="2021-03-14T21:04:00Z">
        <w:r>
          <w:rPr>
            <w:rFonts w:hint="cs"/>
            <w:lang w:bidi="he-IL"/>
          </w:rPr>
          <w:t>pre condition</w:t>
        </w:r>
      </w:ins>
      <w:ins w:id="480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481" w:author="jamil" w:date="2021-03-13T03:40:00Z">
        <w:r w:rsidR="00DC528F">
          <w:rPr>
            <w:rFonts w:hint="cs"/>
            <w:rtl/>
            <w:lang w:bidi="he-IL"/>
          </w:rPr>
          <w:t xml:space="preserve"> </w:t>
        </w:r>
      </w:ins>
      <w:ins w:id="482" w:author="jamil" w:date="2021-03-14T20:10:00Z">
        <w:r w:rsidR="003E64AB">
          <w:rPr>
            <w:rFonts w:hint="cs"/>
            <w:rtl/>
            <w:lang w:bidi="he-IL"/>
          </w:rPr>
          <w:t>המערכת מזהה את המשתמש כ " מנוי "</w:t>
        </w:r>
      </w:ins>
      <w:ins w:id="483" w:author="jamil" w:date="2021-03-14T20:11:00Z">
        <w:r w:rsidR="003E64AB">
          <w:rPr>
            <w:rFonts w:hint="cs"/>
            <w:rtl/>
            <w:lang w:bidi="he-IL"/>
          </w:rPr>
          <w:t xml:space="preserve"> .</w:t>
        </w:r>
      </w:ins>
    </w:p>
    <w:p w14:paraId="65FB7E7C" w14:textId="0CAE1339" w:rsidR="00515C55" w:rsidRDefault="0090018A">
      <w:pPr>
        <w:bidi/>
        <w:rPr>
          <w:ins w:id="484" w:author="jamil" w:date="2021-03-13T03:29:00Z"/>
          <w:rtl/>
          <w:lang w:bidi="he-IL"/>
        </w:rPr>
        <w:pPrChange w:id="485" w:author="jamil" w:date="2021-03-14T20:11:00Z">
          <w:pPr>
            <w:bidi/>
          </w:pPr>
        </w:pPrChange>
      </w:pPr>
      <w:ins w:id="486" w:author="jamil" w:date="2021-03-14T21:04:00Z">
        <w:r>
          <w:rPr>
            <w:rFonts w:hint="cs"/>
            <w:lang w:bidi="he-IL"/>
          </w:rPr>
          <w:t>post condition</w:t>
        </w:r>
      </w:ins>
      <w:ins w:id="487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488" w:author="jamil" w:date="2021-03-13T03:40:00Z">
        <w:r w:rsidR="00DC528F">
          <w:rPr>
            <w:rFonts w:hint="cs"/>
            <w:rtl/>
            <w:lang w:bidi="he-IL"/>
          </w:rPr>
          <w:t xml:space="preserve"> </w:t>
        </w:r>
      </w:ins>
      <w:ins w:id="489" w:author="jamil" w:date="2021-03-14T20:10:00Z">
        <w:r w:rsidR="003E64AB">
          <w:rPr>
            <w:rFonts w:hint="cs"/>
            <w:rtl/>
            <w:lang w:bidi="he-IL"/>
          </w:rPr>
          <w:t xml:space="preserve">המערכת מזהה את המשתמש כ " </w:t>
        </w:r>
      </w:ins>
      <w:ins w:id="490" w:author="jamil" w:date="2021-03-14T20:11:00Z">
        <w:r w:rsidR="003E64AB">
          <w:rPr>
            <w:rFonts w:hint="cs"/>
            <w:rtl/>
            <w:lang w:bidi="he-IL"/>
          </w:rPr>
          <w:t>אורח</w:t>
        </w:r>
      </w:ins>
      <w:ins w:id="491" w:author="jamil" w:date="2021-03-14T20:10:00Z">
        <w:r w:rsidR="003E64AB">
          <w:rPr>
            <w:rFonts w:hint="cs"/>
            <w:rtl/>
            <w:lang w:bidi="he-IL"/>
          </w:rPr>
          <w:t xml:space="preserve"> "</w:t>
        </w:r>
      </w:ins>
      <w:ins w:id="492" w:author="jamil" w:date="2021-03-14T20:11:00Z">
        <w:r w:rsidR="003E64AB">
          <w:rPr>
            <w:rFonts w:hint="cs"/>
            <w:rtl/>
            <w:lang w:bidi="he-IL"/>
          </w:rPr>
          <w:t xml:space="preserve"> </w:t>
        </w:r>
      </w:ins>
      <w:ins w:id="493" w:author="jamil" w:date="2021-03-14T20:12:00Z">
        <w:r w:rsidR="003E64AB">
          <w:rPr>
            <w:rFonts w:hint="cs"/>
            <w:rtl/>
            <w:lang w:bidi="he-IL"/>
          </w:rPr>
          <w:t>,</w:t>
        </w:r>
      </w:ins>
      <w:ins w:id="494" w:author="jamil" w:date="2021-03-14T20:13:00Z">
        <w:r w:rsidR="003E64AB">
          <w:rPr>
            <w:rFonts w:hint="cs"/>
            <w:rtl/>
            <w:lang w:bidi="he-IL"/>
          </w:rPr>
          <w:t xml:space="preserve"> ומ</w:t>
        </w:r>
      </w:ins>
      <w:ins w:id="495" w:author="jamil" w:date="2021-03-14T20:14:00Z">
        <w:r w:rsidR="003E64AB">
          <w:rPr>
            <w:rFonts w:hint="cs"/>
            <w:rtl/>
            <w:lang w:bidi="he-IL"/>
          </w:rPr>
          <w:t>קבל סל קניות חדש ריק ( זמני )</w:t>
        </w:r>
      </w:ins>
      <w:ins w:id="496" w:author="jamil" w:date="2021-03-14T20:12:00Z">
        <w:r w:rsidR="003E64AB">
          <w:rPr>
            <w:rFonts w:hint="cs"/>
            <w:rtl/>
            <w:lang w:bidi="he-IL"/>
          </w:rPr>
          <w:t xml:space="preserve"> .</w:t>
        </w:r>
      </w:ins>
    </w:p>
    <w:p w14:paraId="7C303B1A" w14:textId="306FEC62" w:rsidR="00515C55" w:rsidRDefault="00515C55" w:rsidP="00515C55">
      <w:pPr>
        <w:bidi/>
        <w:rPr>
          <w:ins w:id="497" w:author="jamil" w:date="2021-03-14T20:09:00Z"/>
          <w:rtl/>
          <w:lang w:bidi="he-IL"/>
        </w:rPr>
      </w:pPr>
      <w:ins w:id="498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50CC2B4A" w14:textId="2EF8C943" w:rsidR="003E64AB" w:rsidRDefault="003E64AB" w:rsidP="003E64AB">
      <w:pPr>
        <w:bidi/>
        <w:rPr>
          <w:ins w:id="499" w:author="jamil" w:date="2021-03-14T20:18:00Z"/>
          <w:rtl/>
          <w:lang w:bidi="he-IL"/>
        </w:rPr>
      </w:pPr>
      <w:ins w:id="500" w:author="jamil" w:date="2021-03-14T20:09:00Z">
        <w:r>
          <w:rPr>
            <w:rFonts w:hint="cs"/>
            <w:rtl/>
            <w:lang w:bidi="he-IL"/>
          </w:rPr>
          <w:t xml:space="preserve">1. </w:t>
        </w:r>
      </w:ins>
      <w:ins w:id="501" w:author="jamil" w:date="2021-03-14T20:14:00Z">
        <w:r>
          <w:rPr>
            <w:rFonts w:hint="cs"/>
            <w:rtl/>
            <w:lang w:bidi="he-IL"/>
          </w:rPr>
          <w:t>המערכת מאפשרת למשתמש מנוי לבצ</w:t>
        </w:r>
      </w:ins>
      <w:ins w:id="502" w:author="jamil" w:date="2021-03-14T20:15:00Z">
        <w:r w:rsidR="006F68B0">
          <w:rPr>
            <w:rFonts w:hint="cs"/>
            <w:rtl/>
            <w:lang w:bidi="he-IL"/>
          </w:rPr>
          <w:t xml:space="preserve">ע </w:t>
        </w:r>
      </w:ins>
      <w:ins w:id="503" w:author="jamil" w:date="2021-03-14T20:18:00Z">
        <w:r w:rsidR="006F68B0">
          <w:rPr>
            <w:rFonts w:hint="cs"/>
            <w:rtl/>
            <w:lang w:bidi="he-IL"/>
          </w:rPr>
          <w:t xml:space="preserve">פעולת </w:t>
        </w:r>
        <w:r w:rsidR="006F68B0">
          <w:rPr>
            <w:lang w:bidi="he-IL"/>
          </w:rPr>
          <w:t>log</w:t>
        </w:r>
      </w:ins>
      <w:ins w:id="504" w:author="jamil" w:date="2021-03-14T20:20:00Z">
        <w:r w:rsidR="006F68B0">
          <w:rPr>
            <w:lang w:bidi="he-IL"/>
          </w:rPr>
          <w:t>out</w:t>
        </w:r>
      </w:ins>
      <w:ins w:id="505" w:author="jamil" w:date="2021-03-14T20:18:00Z">
        <w:r w:rsidR="006F68B0">
          <w:rPr>
            <w:rFonts w:hint="cs"/>
            <w:rtl/>
            <w:lang w:bidi="he-IL"/>
          </w:rPr>
          <w:t xml:space="preserve"> .</w:t>
        </w:r>
      </w:ins>
    </w:p>
    <w:p w14:paraId="7AC18AB1" w14:textId="01A72422" w:rsidR="006F68B0" w:rsidRDefault="006F68B0" w:rsidP="006F68B0">
      <w:pPr>
        <w:bidi/>
        <w:rPr>
          <w:ins w:id="506" w:author="jamil" w:date="2021-03-14T20:21:00Z"/>
          <w:rtl/>
          <w:lang w:bidi="he-IL"/>
        </w:rPr>
      </w:pPr>
      <w:ins w:id="507" w:author="jamil" w:date="2021-03-14T20:18:00Z">
        <w:r>
          <w:rPr>
            <w:rFonts w:hint="cs"/>
            <w:rtl/>
            <w:lang w:bidi="he-IL"/>
          </w:rPr>
          <w:t xml:space="preserve">2. </w:t>
        </w:r>
      </w:ins>
      <w:ins w:id="508" w:author="jamil" w:date="2021-03-14T20:21:00Z">
        <w:r>
          <w:rPr>
            <w:rFonts w:hint="cs"/>
            <w:rtl/>
            <w:lang w:bidi="he-IL"/>
          </w:rPr>
          <w:t>משתמש מנוי בוחר באפשרות זו .</w:t>
        </w:r>
      </w:ins>
    </w:p>
    <w:p w14:paraId="0421E50A" w14:textId="4262427F" w:rsidR="006F68B0" w:rsidRDefault="006F68B0">
      <w:pPr>
        <w:bidi/>
        <w:rPr>
          <w:ins w:id="509" w:author="jamil" w:date="2021-03-13T03:29:00Z"/>
          <w:rtl/>
          <w:lang w:bidi="he-IL"/>
        </w:rPr>
        <w:pPrChange w:id="510" w:author="jamil" w:date="2021-03-14T20:21:00Z">
          <w:pPr>
            <w:bidi/>
          </w:pPr>
        </w:pPrChange>
      </w:pPr>
      <w:ins w:id="511" w:author="jamil" w:date="2021-03-14T20:21:00Z">
        <w:r>
          <w:rPr>
            <w:rFonts w:hint="cs"/>
            <w:rtl/>
            <w:lang w:bidi="he-IL"/>
          </w:rPr>
          <w:t>3. המערכת מתייח</w:t>
        </w:r>
      </w:ins>
      <w:ins w:id="512" w:author="jamil" w:date="2021-03-14T20:22:00Z">
        <w:r>
          <w:rPr>
            <w:rFonts w:hint="cs"/>
            <w:rtl/>
            <w:lang w:bidi="he-IL"/>
          </w:rPr>
          <w:t>סת לחיבור המשתמש כצרכן אורח , ומשנה את התפריטים הפרטיים בהתאם .</w:t>
        </w:r>
      </w:ins>
    </w:p>
    <w:p w14:paraId="61584F67" w14:textId="65B9A0EB" w:rsidR="00515C55" w:rsidRDefault="008167D6" w:rsidP="00515C55">
      <w:pPr>
        <w:bidi/>
        <w:rPr>
          <w:ins w:id="513" w:author="jamil" w:date="2021-03-13T03:29:00Z"/>
          <w:rtl/>
          <w:lang w:bidi="he-IL"/>
        </w:rPr>
      </w:pPr>
      <w:ins w:id="514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515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2A017AF9" w14:textId="13EAFF1B" w:rsidR="00515C55" w:rsidRDefault="00515C55" w:rsidP="00515C55">
      <w:pPr>
        <w:bidi/>
        <w:rPr>
          <w:ins w:id="516" w:author="jamil" w:date="2021-03-13T03:29:00Z"/>
          <w:rtl/>
          <w:lang w:bidi="he-IL"/>
        </w:rPr>
      </w:pPr>
    </w:p>
    <w:p w14:paraId="39497CBC" w14:textId="043A742C" w:rsidR="00515C55" w:rsidRDefault="00515C55" w:rsidP="00DC528F">
      <w:pPr>
        <w:bidi/>
        <w:rPr>
          <w:ins w:id="517" w:author="jamil" w:date="2021-03-13T03:29:00Z"/>
          <w:rtl/>
          <w:lang w:bidi="he-IL"/>
        </w:rPr>
      </w:pPr>
      <w:ins w:id="518" w:author="jamil" w:date="2021-03-13T03:29:00Z">
        <w:r>
          <w:rPr>
            <w:rFonts w:hint="cs"/>
            <w:rtl/>
            <w:lang w:bidi="he-IL"/>
          </w:rPr>
          <w:t>3.2)</w:t>
        </w:r>
      </w:ins>
      <w:ins w:id="519" w:author="jamil" w:date="2021-03-13T03:42:00Z">
        <w:r w:rsidR="00DC528F">
          <w:rPr>
            <w:rFonts w:hint="cs"/>
            <w:rtl/>
            <w:lang w:bidi="he-IL"/>
          </w:rPr>
          <w:t xml:space="preserve"> </w:t>
        </w:r>
        <w:r w:rsidR="00DC528F" w:rsidRPr="00DC528F">
          <w:rPr>
            <w:rtl/>
            <w:lang w:bidi="he-IL"/>
          </w:rPr>
          <w:t>פתיחת חנות</w:t>
        </w:r>
        <w:r w:rsidR="00DC528F">
          <w:rPr>
            <w:rFonts w:hint="cs"/>
            <w:rtl/>
            <w:lang w:bidi="he-IL"/>
          </w:rPr>
          <w:t xml:space="preserve"> :</w:t>
        </w:r>
      </w:ins>
    </w:p>
    <w:p w14:paraId="484341F4" w14:textId="5353EBA3" w:rsidR="00515C55" w:rsidRDefault="00515C55" w:rsidP="00DC528F">
      <w:pPr>
        <w:bidi/>
        <w:rPr>
          <w:ins w:id="520" w:author="jamil" w:date="2021-03-13T03:29:00Z"/>
          <w:rtl/>
          <w:lang w:bidi="he-IL"/>
        </w:rPr>
      </w:pPr>
      <w:ins w:id="521" w:author="jamil" w:date="2021-03-13T03:29:00Z">
        <w:r>
          <w:rPr>
            <w:rFonts w:hint="cs"/>
            <w:rtl/>
            <w:lang w:bidi="he-IL"/>
          </w:rPr>
          <w:t>תיאור :</w:t>
        </w:r>
      </w:ins>
      <w:ins w:id="522" w:author="jamil" w:date="2021-03-13T03:42:00Z">
        <w:r w:rsidR="00DC528F">
          <w:rPr>
            <w:rFonts w:hint="cs"/>
            <w:rtl/>
            <w:lang w:bidi="he-IL"/>
          </w:rPr>
          <w:t xml:space="preserve"> </w:t>
        </w:r>
      </w:ins>
      <w:ins w:id="523" w:author="jamil" w:date="2021-03-13T03:43:00Z">
        <w:r w:rsidR="00DC528F" w:rsidRPr="00DC528F">
          <w:rPr>
            <w:rtl/>
            <w:lang w:bidi="he-IL"/>
          </w:rPr>
          <w:t xml:space="preserve">מנוי של המערכת יכול לפתוח חנות ולהיות למייסד </w:t>
        </w:r>
        <w:r w:rsidR="00DC528F">
          <w:rPr>
            <w:rFonts w:hint="cs"/>
            <w:rtl/>
            <w:lang w:bidi="he-IL"/>
          </w:rPr>
          <w:t xml:space="preserve">החנות ( בעל החנות הראשון ) , </w:t>
        </w:r>
        <w:r w:rsidR="00DC528F" w:rsidRPr="00DC528F">
          <w:rPr>
            <w:rtl/>
            <w:lang w:bidi="he-IL"/>
          </w:rPr>
          <w:t>בנוסף להיותו קונה מנוי</w:t>
        </w:r>
        <w:r w:rsidR="00DC528F" w:rsidRPr="00DC528F">
          <w:rPr>
            <w:lang w:bidi="he-IL"/>
          </w:rPr>
          <w:t>.</w:t>
        </w:r>
      </w:ins>
    </w:p>
    <w:p w14:paraId="57461A5C" w14:textId="45E135F0" w:rsidR="00515C55" w:rsidRDefault="00515C55" w:rsidP="00515C55">
      <w:pPr>
        <w:bidi/>
        <w:rPr>
          <w:ins w:id="524" w:author="jamil" w:date="2021-03-13T03:29:00Z"/>
          <w:rtl/>
          <w:lang w:bidi="he-IL"/>
        </w:rPr>
      </w:pPr>
      <w:ins w:id="525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526" w:author="jamil" w:date="2021-03-13T03:43:00Z">
        <w:r w:rsidR="00DC528F">
          <w:rPr>
            <w:rFonts w:hint="cs"/>
            <w:rtl/>
            <w:lang w:bidi="he-IL"/>
          </w:rPr>
          <w:t xml:space="preserve"> המערכת , משתמש מנוי</w:t>
        </w:r>
      </w:ins>
    </w:p>
    <w:p w14:paraId="376E2AC4" w14:textId="1327A3D3" w:rsidR="00515C55" w:rsidRDefault="0090018A" w:rsidP="00515C55">
      <w:pPr>
        <w:bidi/>
        <w:rPr>
          <w:ins w:id="527" w:author="jamil" w:date="2021-03-13T03:29:00Z"/>
          <w:rtl/>
          <w:lang w:bidi="he-IL"/>
        </w:rPr>
      </w:pPr>
      <w:ins w:id="528" w:author="jamil" w:date="2021-03-14T21:04:00Z">
        <w:r>
          <w:rPr>
            <w:rFonts w:hint="cs"/>
            <w:lang w:bidi="he-IL"/>
          </w:rPr>
          <w:t>pre condition</w:t>
        </w:r>
      </w:ins>
      <w:ins w:id="529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530" w:author="jamil" w:date="2021-03-14T20:25:00Z">
        <w:r w:rsidR="006F68B0">
          <w:rPr>
            <w:rFonts w:hint="cs"/>
            <w:rtl/>
            <w:lang w:bidi="he-IL"/>
          </w:rPr>
          <w:t xml:space="preserve"> </w:t>
        </w:r>
      </w:ins>
      <w:ins w:id="531" w:author="jamil" w:date="2021-03-14T20:23:00Z">
        <w:r w:rsidR="006F68B0">
          <w:rPr>
            <w:rFonts w:hint="cs"/>
            <w:rtl/>
            <w:lang w:bidi="he-IL"/>
          </w:rPr>
          <w:t xml:space="preserve"> </w:t>
        </w:r>
      </w:ins>
      <w:ins w:id="532" w:author="jamil" w:date="2021-03-14T20:29:00Z">
        <w:r w:rsidR="006D3B54">
          <w:rPr>
            <w:rFonts w:hint="cs"/>
            <w:rtl/>
            <w:lang w:bidi="he-IL"/>
          </w:rPr>
          <w:t>המשתמש מחובר למערכת כ</w:t>
        </w:r>
      </w:ins>
      <w:ins w:id="533" w:author="jamil" w:date="2021-03-14T20:30:00Z">
        <w:r w:rsidR="006D3B54">
          <w:rPr>
            <w:rFonts w:hint="cs"/>
            <w:rtl/>
            <w:lang w:bidi="he-IL"/>
          </w:rPr>
          <w:t xml:space="preserve"> " צרכן מנוי "</w:t>
        </w:r>
      </w:ins>
    </w:p>
    <w:p w14:paraId="186B77E6" w14:textId="3F90A3CA" w:rsidR="00515C55" w:rsidRDefault="0090018A" w:rsidP="00515C55">
      <w:pPr>
        <w:bidi/>
        <w:rPr>
          <w:ins w:id="534" w:author="jamil" w:date="2021-03-13T03:29:00Z"/>
          <w:rtl/>
          <w:lang w:bidi="he-IL"/>
        </w:rPr>
      </w:pPr>
      <w:ins w:id="535" w:author="jamil" w:date="2021-03-14T21:04:00Z">
        <w:r>
          <w:rPr>
            <w:rFonts w:hint="cs"/>
            <w:lang w:bidi="he-IL"/>
          </w:rPr>
          <w:t>post condition</w:t>
        </w:r>
      </w:ins>
      <w:ins w:id="536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537" w:author="jamil" w:date="2021-03-14T20:30:00Z">
        <w:r w:rsidR="006D3B54">
          <w:rPr>
            <w:rFonts w:hint="cs"/>
            <w:rtl/>
            <w:lang w:bidi="he-IL"/>
          </w:rPr>
          <w:t xml:space="preserve"> המערכת </w:t>
        </w:r>
      </w:ins>
      <w:ins w:id="538" w:author="jamil" w:date="2021-03-14T20:31:00Z">
        <w:r w:rsidR="006D3B54">
          <w:rPr>
            <w:rFonts w:hint="cs"/>
            <w:rtl/>
            <w:lang w:bidi="he-IL"/>
          </w:rPr>
          <w:t xml:space="preserve">פותחת חנות חדשה והמשתמש </w:t>
        </w:r>
      </w:ins>
      <w:ins w:id="539" w:author="jamil" w:date="2021-03-14T20:32:00Z">
        <w:r w:rsidR="006D3B54">
          <w:rPr>
            <w:rFonts w:hint="cs"/>
            <w:rtl/>
            <w:lang w:bidi="he-IL"/>
          </w:rPr>
          <w:t>הופך להיות בעל החנות הז</w:t>
        </w:r>
      </w:ins>
      <w:ins w:id="540" w:author="jamil" w:date="2021-03-14T20:33:00Z">
        <w:r w:rsidR="006D3B54">
          <w:rPr>
            <w:rFonts w:hint="cs"/>
            <w:rtl/>
            <w:lang w:bidi="he-IL"/>
          </w:rPr>
          <w:t>את</w:t>
        </w:r>
      </w:ins>
      <w:ins w:id="541" w:author="jamil" w:date="2021-03-14T20:32:00Z">
        <w:r w:rsidR="006D3B54">
          <w:rPr>
            <w:rFonts w:hint="cs"/>
            <w:rtl/>
            <w:lang w:bidi="he-IL"/>
          </w:rPr>
          <w:t xml:space="preserve"> .</w:t>
        </w:r>
      </w:ins>
    </w:p>
    <w:p w14:paraId="6DE36C19" w14:textId="61676278" w:rsidR="00515C55" w:rsidRDefault="00515C55" w:rsidP="00515C55">
      <w:pPr>
        <w:bidi/>
        <w:rPr>
          <w:ins w:id="542" w:author="jamil" w:date="2021-03-14T20:32:00Z"/>
          <w:rtl/>
          <w:lang w:bidi="he-IL"/>
        </w:rPr>
      </w:pPr>
      <w:ins w:id="543" w:author="jamil" w:date="2021-03-13T03:29:00Z">
        <w:r>
          <w:rPr>
            <w:rFonts w:hint="cs"/>
            <w:rtl/>
            <w:lang w:bidi="he-IL"/>
          </w:rPr>
          <w:t>תהליך התרחיש :</w:t>
        </w:r>
      </w:ins>
    </w:p>
    <w:p w14:paraId="56396E62" w14:textId="2F45D39E" w:rsidR="006D3B54" w:rsidRDefault="006D3B54" w:rsidP="006D3B54">
      <w:pPr>
        <w:bidi/>
        <w:rPr>
          <w:ins w:id="544" w:author="jamil" w:date="2021-03-14T20:34:00Z"/>
          <w:rtl/>
          <w:lang w:bidi="he-IL"/>
        </w:rPr>
      </w:pPr>
      <w:ins w:id="545" w:author="jamil" w:date="2021-03-14T20:32:00Z">
        <w:r>
          <w:rPr>
            <w:rFonts w:hint="cs"/>
            <w:rtl/>
            <w:lang w:bidi="he-IL"/>
          </w:rPr>
          <w:t xml:space="preserve">1. </w:t>
        </w:r>
      </w:ins>
      <w:ins w:id="546" w:author="jamil" w:date="2021-03-14T20:33:00Z">
        <w:r>
          <w:rPr>
            <w:rFonts w:hint="cs"/>
            <w:rtl/>
            <w:lang w:bidi="he-IL"/>
          </w:rPr>
          <w:t>המערכת מ</w:t>
        </w:r>
      </w:ins>
      <w:ins w:id="547" w:author="jamil" w:date="2021-03-14T20:34:00Z">
        <w:r>
          <w:rPr>
            <w:rFonts w:hint="cs"/>
            <w:rtl/>
            <w:lang w:bidi="he-IL"/>
          </w:rPr>
          <w:t>ספקת למשתמש מנוי לפתוח חנות חדשה .</w:t>
        </w:r>
      </w:ins>
    </w:p>
    <w:p w14:paraId="24D41EE1" w14:textId="1FFCFA8D" w:rsidR="006D3B54" w:rsidRDefault="006D3B54" w:rsidP="006D3B54">
      <w:pPr>
        <w:bidi/>
        <w:rPr>
          <w:ins w:id="548" w:author="jamil" w:date="2021-03-14T20:39:00Z"/>
          <w:rtl/>
          <w:lang w:bidi="he-IL"/>
        </w:rPr>
      </w:pPr>
      <w:ins w:id="549" w:author="jamil" w:date="2021-03-14T20:34:00Z">
        <w:r>
          <w:rPr>
            <w:rFonts w:hint="cs"/>
            <w:rtl/>
            <w:lang w:bidi="he-IL"/>
          </w:rPr>
          <w:t xml:space="preserve">2. משתמש מנוי </w:t>
        </w:r>
      </w:ins>
      <w:ins w:id="550" w:author="jamil" w:date="2021-03-14T20:39:00Z">
        <w:r w:rsidR="000701E5">
          <w:rPr>
            <w:rFonts w:hint="cs"/>
            <w:rtl/>
            <w:lang w:bidi="he-IL"/>
          </w:rPr>
          <w:t xml:space="preserve">פותח חנות חדשה </w:t>
        </w:r>
      </w:ins>
      <w:ins w:id="551" w:author="jamil" w:date="2021-03-14T20:42:00Z">
        <w:r w:rsidR="000701E5">
          <w:rPr>
            <w:rFonts w:hint="cs"/>
            <w:rtl/>
            <w:lang w:bidi="he-IL"/>
          </w:rPr>
          <w:t>על פי הוראות המערכת</w:t>
        </w:r>
      </w:ins>
      <w:ins w:id="552" w:author="jamil" w:date="2021-03-14T20:39:00Z">
        <w:r w:rsidR="000701E5">
          <w:rPr>
            <w:rFonts w:hint="cs"/>
            <w:rtl/>
            <w:lang w:bidi="he-IL"/>
          </w:rPr>
          <w:t>.</w:t>
        </w:r>
      </w:ins>
    </w:p>
    <w:p w14:paraId="6D97DF3B" w14:textId="067F1FA6" w:rsidR="000701E5" w:rsidRDefault="000701E5">
      <w:pPr>
        <w:bidi/>
        <w:rPr>
          <w:ins w:id="553" w:author="jamil" w:date="2021-03-13T03:29:00Z"/>
          <w:rtl/>
          <w:lang w:bidi="he-IL"/>
        </w:rPr>
        <w:pPrChange w:id="554" w:author="jamil" w:date="2021-03-14T20:39:00Z">
          <w:pPr>
            <w:bidi/>
          </w:pPr>
        </w:pPrChange>
      </w:pPr>
      <w:ins w:id="555" w:author="jamil" w:date="2021-03-14T20:39:00Z">
        <w:r>
          <w:rPr>
            <w:rFonts w:hint="cs"/>
            <w:rtl/>
            <w:lang w:bidi="he-IL"/>
          </w:rPr>
          <w:t xml:space="preserve">3. </w:t>
        </w:r>
      </w:ins>
      <w:ins w:id="556" w:author="jamil" w:date="2021-03-14T20:45:00Z">
        <w:r w:rsidR="00D34130">
          <w:rPr>
            <w:rFonts w:hint="cs"/>
            <w:rtl/>
            <w:lang w:bidi="he-IL"/>
          </w:rPr>
          <w:t xml:space="preserve">המערכת מודיעה </w:t>
        </w:r>
      </w:ins>
      <w:ins w:id="557" w:author="jamil" w:date="2021-03-14T20:47:00Z">
        <w:r w:rsidR="00D34130">
          <w:rPr>
            <w:rFonts w:hint="cs"/>
            <w:rtl/>
            <w:lang w:bidi="he-IL"/>
          </w:rPr>
          <w:t>על הצלחת פתיחת החנות ,</w:t>
        </w:r>
      </w:ins>
      <w:ins w:id="558" w:author="jamil" w:date="2021-03-14T20:44:00Z">
        <w:r>
          <w:rPr>
            <w:rFonts w:hint="cs"/>
            <w:rtl/>
            <w:lang w:bidi="he-IL"/>
          </w:rPr>
          <w:t xml:space="preserve"> </w:t>
        </w:r>
      </w:ins>
      <w:ins w:id="559" w:author="jamil" w:date="2021-03-14T20:46:00Z">
        <w:r w:rsidR="00D34130">
          <w:rPr>
            <w:rFonts w:hint="cs"/>
            <w:rtl/>
            <w:lang w:bidi="he-IL"/>
          </w:rPr>
          <w:t>ו</w:t>
        </w:r>
      </w:ins>
      <w:ins w:id="560" w:author="jamil" w:date="2021-03-14T20:44:00Z">
        <w:r>
          <w:rPr>
            <w:rFonts w:hint="cs"/>
            <w:rtl/>
            <w:lang w:bidi="he-IL"/>
          </w:rPr>
          <w:t xml:space="preserve">המייסד של </w:t>
        </w:r>
      </w:ins>
      <w:ins w:id="561" w:author="jamil" w:date="2021-03-14T20:45:00Z">
        <w:r>
          <w:rPr>
            <w:rFonts w:hint="cs"/>
            <w:rtl/>
            <w:lang w:bidi="he-IL"/>
          </w:rPr>
          <w:t>החנות הוא המשתמש המנוי</w:t>
        </w:r>
      </w:ins>
      <w:ins w:id="562" w:author="jamil" w:date="2021-03-14T20:43:00Z">
        <w:r>
          <w:rPr>
            <w:rFonts w:hint="cs"/>
            <w:rtl/>
            <w:lang w:bidi="he-IL"/>
          </w:rPr>
          <w:t xml:space="preserve"> .</w:t>
        </w:r>
      </w:ins>
    </w:p>
    <w:p w14:paraId="48B6E81A" w14:textId="664B4176" w:rsidR="00515C55" w:rsidRDefault="008167D6" w:rsidP="00515C55">
      <w:pPr>
        <w:bidi/>
        <w:rPr>
          <w:ins w:id="563" w:author="jamil" w:date="2021-03-13T03:29:00Z"/>
          <w:rtl/>
          <w:lang w:bidi="he-IL"/>
        </w:rPr>
      </w:pPr>
      <w:ins w:id="564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565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1D2FE705" w14:textId="32EFBCB5" w:rsidR="00515C55" w:rsidRDefault="00515C55" w:rsidP="00515C55">
      <w:pPr>
        <w:bidi/>
        <w:rPr>
          <w:ins w:id="566" w:author="jamil" w:date="2021-03-13T03:29:00Z"/>
          <w:lang w:bidi="he-IL"/>
        </w:rPr>
      </w:pPr>
    </w:p>
    <w:p w14:paraId="32274106" w14:textId="748345C4" w:rsidR="00515C55" w:rsidRDefault="00515C55" w:rsidP="00FB0074">
      <w:pPr>
        <w:bidi/>
        <w:rPr>
          <w:ins w:id="567" w:author="jamil" w:date="2021-03-13T03:29:00Z"/>
          <w:rtl/>
          <w:lang w:bidi="he-IL"/>
        </w:rPr>
      </w:pPr>
      <w:ins w:id="568" w:author="jamil" w:date="2021-03-13T03:29:00Z">
        <w:r>
          <w:rPr>
            <w:rFonts w:hint="cs"/>
            <w:rtl/>
            <w:lang w:bidi="he-IL"/>
          </w:rPr>
          <w:t>3.7)</w:t>
        </w:r>
      </w:ins>
      <w:ins w:id="569" w:author="jamil" w:date="2021-03-13T17:24:00Z">
        <w:r w:rsidR="00FB0074">
          <w:rPr>
            <w:rFonts w:hint="cs"/>
            <w:rtl/>
            <w:lang w:bidi="he-IL"/>
          </w:rPr>
          <w:t xml:space="preserve"> </w:t>
        </w:r>
        <w:r w:rsidR="00FB0074" w:rsidRPr="00FB0074">
          <w:rPr>
            <w:rtl/>
            <w:lang w:bidi="he-IL"/>
          </w:rPr>
          <w:t>מידע על היסטוריית רכישות</w:t>
        </w:r>
        <w:r w:rsidR="00FB0074">
          <w:rPr>
            <w:rFonts w:hint="cs"/>
            <w:rtl/>
            <w:lang w:bidi="he-IL"/>
          </w:rPr>
          <w:t xml:space="preserve"> :</w:t>
        </w:r>
      </w:ins>
    </w:p>
    <w:p w14:paraId="56E69690" w14:textId="476DF840" w:rsidR="00515C55" w:rsidRDefault="00515C55" w:rsidP="00515C55">
      <w:pPr>
        <w:bidi/>
        <w:rPr>
          <w:ins w:id="570" w:author="jamil" w:date="2021-03-13T03:29:00Z"/>
          <w:rtl/>
          <w:lang w:bidi="he-IL"/>
        </w:rPr>
      </w:pPr>
      <w:ins w:id="571" w:author="jamil" w:date="2021-03-13T03:29:00Z">
        <w:r>
          <w:rPr>
            <w:rFonts w:hint="cs"/>
            <w:rtl/>
            <w:lang w:bidi="he-IL"/>
          </w:rPr>
          <w:t>תיאור :</w:t>
        </w:r>
      </w:ins>
      <w:ins w:id="572" w:author="jamil" w:date="2021-03-13T17:24:00Z">
        <w:r w:rsidR="00FB0074">
          <w:rPr>
            <w:rFonts w:hint="cs"/>
            <w:rtl/>
            <w:lang w:bidi="he-IL"/>
          </w:rPr>
          <w:t xml:space="preserve"> </w:t>
        </w:r>
        <w:r w:rsidR="00FB0074">
          <w:rPr>
            <w:rtl/>
            <w:lang w:bidi="he-IL"/>
          </w:rPr>
          <w:t>קבלת מידע על היסטוריית רכישות אישית</w:t>
        </w:r>
        <w:r w:rsidR="00FB0074">
          <w:rPr>
            <w:rFonts w:hint="cs"/>
            <w:rtl/>
            <w:lang w:bidi="he-IL"/>
          </w:rPr>
          <w:t xml:space="preserve"> .</w:t>
        </w:r>
      </w:ins>
    </w:p>
    <w:p w14:paraId="672B076C" w14:textId="468A8660" w:rsidR="00515C55" w:rsidRDefault="00515C55" w:rsidP="00515C55">
      <w:pPr>
        <w:bidi/>
        <w:rPr>
          <w:ins w:id="573" w:author="jamil" w:date="2021-03-13T03:29:00Z"/>
          <w:rtl/>
          <w:lang w:bidi="he-IL"/>
        </w:rPr>
      </w:pPr>
      <w:ins w:id="574" w:author="jamil" w:date="2021-03-13T03:29:00Z">
        <w:r>
          <w:rPr>
            <w:rFonts w:hint="cs"/>
            <w:rtl/>
            <w:lang w:bidi="he-IL"/>
          </w:rPr>
          <w:t>שחקנים :</w:t>
        </w:r>
      </w:ins>
      <w:ins w:id="575" w:author="jamil" w:date="2021-03-13T17:27:00Z">
        <w:r w:rsidR="00FB0074">
          <w:rPr>
            <w:rFonts w:hint="cs"/>
            <w:rtl/>
            <w:lang w:bidi="he-IL"/>
          </w:rPr>
          <w:t xml:space="preserve"> ה</w:t>
        </w:r>
      </w:ins>
      <w:ins w:id="576" w:author="jamil" w:date="2021-03-13T17:28:00Z">
        <w:r w:rsidR="00FB0074">
          <w:rPr>
            <w:rFonts w:hint="cs"/>
            <w:rtl/>
            <w:lang w:bidi="he-IL"/>
          </w:rPr>
          <w:t>מערכת , משתמש מנוי</w:t>
        </w:r>
      </w:ins>
    </w:p>
    <w:p w14:paraId="78C8B6C3" w14:textId="7812B110" w:rsidR="00515C55" w:rsidRDefault="0090018A" w:rsidP="00515C55">
      <w:pPr>
        <w:bidi/>
        <w:rPr>
          <w:ins w:id="577" w:author="jamil" w:date="2021-03-13T03:29:00Z"/>
          <w:rtl/>
          <w:lang w:bidi="he-IL"/>
        </w:rPr>
      </w:pPr>
      <w:ins w:id="578" w:author="jamil" w:date="2021-03-14T21:04:00Z">
        <w:r>
          <w:rPr>
            <w:rFonts w:hint="cs"/>
            <w:lang w:bidi="he-IL"/>
          </w:rPr>
          <w:t>pre condition</w:t>
        </w:r>
      </w:ins>
      <w:ins w:id="579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580" w:author="jamil" w:date="2021-03-14T20:53:00Z">
        <w:r w:rsidR="009734D2">
          <w:rPr>
            <w:rFonts w:hint="cs"/>
            <w:rtl/>
            <w:lang w:bidi="he-IL"/>
          </w:rPr>
          <w:t xml:space="preserve"> </w:t>
        </w:r>
      </w:ins>
      <w:ins w:id="581" w:author="jamil" w:date="2021-03-14T20:56:00Z">
        <w:r w:rsidR="009734D2">
          <w:rPr>
            <w:rFonts w:hint="cs"/>
            <w:rtl/>
            <w:lang w:bidi="he-IL"/>
          </w:rPr>
          <w:t>המשתמש מזוהה במערכת כקונה מנוי</w:t>
        </w:r>
      </w:ins>
      <w:ins w:id="582" w:author="jamil" w:date="2021-03-14T20:57:00Z">
        <w:r w:rsidR="009734D2">
          <w:rPr>
            <w:rFonts w:hint="cs"/>
            <w:rtl/>
            <w:lang w:bidi="he-IL"/>
          </w:rPr>
          <w:t xml:space="preserve"> .</w:t>
        </w:r>
      </w:ins>
    </w:p>
    <w:p w14:paraId="471852B2" w14:textId="2750C862" w:rsidR="00515C55" w:rsidRDefault="0090018A" w:rsidP="00515C55">
      <w:pPr>
        <w:bidi/>
        <w:rPr>
          <w:ins w:id="583" w:author="jamil" w:date="2021-03-13T03:29:00Z"/>
          <w:lang w:bidi="he-IL"/>
        </w:rPr>
      </w:pPr>
      <w:ins w:id="584" w:author="jamil" w:date="2021-03-14T21:04:00Z">
        <w:r>
          <w:rPr>
            <w:rFonts w:hint="cs"/>
            <w:lang w:bidi="he-IL"/>
          </w:rPr>
          <w:t>post condition</w:t>
        </w:r>
      </w:ins>
      <w:ins w:id="585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  <w:ins w:id="586" w:author="jamil" w:date="2021-03-14T20:58:00Z">
        <w:r w:rsidR="009734D2">
          <w:rPr>
            <w:rFonts w:hint="cs"/>
            <w:rtl/>
            <w:lang w:bidi="he-IL"/>
          </w:rPr>
          <w:t xml:space="preserve"> </w:t>
        </w:r>
      </w:ins>
      <w:ins w:id="587" w:author="jamil" w:date="2021-03-14T21:06:00Z">
        <w:r>
          <w:rPr>
            <w:rFonts w:hint="cs"/>
            <w:rtl/>
            <w:lang w:bidi="he-IL"/>
          </w:rPr>
          <w:t>מוצג תפריט מידע על היסטוריית רכי</w:t>
        </w:r>
      </w:ins>
      <w:ins w:id="588" w:author="jamil" w:date="2021-03-14T21:07:00Z">
        <w:r>
          <w:rPr>
            <w:rFonts w:hint="cs"/>
            <w:rtl/>
            <w:lang w:bidi="he-IL"/>
          </w:rPr>
          <w:t>שות של המשתמש .</w:t>
        </w:r>
      </w:ins>
    </w:p>
    <w:p w14:paraId="0B295A3F" w14:textId="6124320A" w:rsidR="00515C55" w:rsidRDefault="00515C55" w:rsidP="00515C55">
      <w:pPr>
        <w:bidi/>
        <w:rPr>
          <w:ins w:id="589" w:author="jamil" w:date="2021-03-14T21:07:00Z"/>
          <w:rtl/>
          <w:lang w:bidi="he-IL"/>
        </w:rPr>
      </w:pPr>
      <w:ins w:id="590" w:author="jamil" w:date="2021-03-13T03:29:00Z">
        <w:r>
          <w:rPr>
            <w:rFonts w:hint="cs"/>
            <w:rtl/>
            <w:lang w:bidi="he-IL"/>
          </w:rPr>
          <w:lastRenderedPageBreak/>
          <w:t>תהליך התרחיש :</w:t>
        </w:r>
      </w:ins>
    </w:p>
    <w:p w14:paraId="533553D8" w14:textId="484C5C19" w:rsidR="0090018A" w:rsidRDefault="0090018A" w:rsidP="0090018A">
      <w:pPr>
        <w:bidi/>
        <w:rPr>
          <w:ins w:id="591" w:author="jamil" w:date="2021-03-14T21:09:00Z"/>
          <w:lang w:bidi="he-IL"/>
        </w:rPr>
      </w:pPr>
      <w:ins w:id="592" w:author="jamil" w:date="2021-03-14T21:09:00Z">
        <w:r>
          <w:rPr>
            <w:rFonts w:hint="cs"/>
            <w:rtl/>
            <w:lang w:bidi="he-IL"/>
          </w:rPr>
          <w:t>1. המערכת מ</w:t>
        </w:r>
      </w:ins>
      <w:ins w:id="593" w:author="jamil" w:date="2021-03-15T17:56:00Z">
        <w:r w:rsidR="004F46EB">
          <w:rPr>
            <w:rFonts w:hint="cs"/>
            <w:rtl/>
            <w:lang w:bidi="he-IL"/>
          </w:rPr>
          <w:t xml:space="preserve">אפשרת </w:t>
        </w:r>
      </w:ins>
      <w:ins w:id="594" w:author="jamil" w:date="2021-03-14T21:09:00Z">
        <w:r>
          <w:rPr>
            <w:rFonts w:hint="cs"/>
            <w:rtl/>
            <w:lang w:bidi="he-IL"/>
          </w:rPr>
          <w:t>למשתמש</w:t>
        </w:r>
      </w:ins>
      <w:ins w:id="595" w:author="jamil" w:date="2021-03-15T17:56:00Z">
        <w:r w:rsidR="004F46EB">
          <w:rPr>
            <w:rFonts w:hint="cs"/>
            <w:rtl/>
            <w:lang w:bidi="he-IL"/>
          </w:rPr>
          <w:t xml:space="preserve"> מנוי לצפות בהסטוריית רכישות שלו</w:t>
        </w:r>
      </w:ins>
      <w:ins w:id="596" w:author="jamil" w:date="2021-03-14T21:09:00Z">
        <w:r>
          <w:rPr>
            <w:rFonts w:hint="cs"/>
            <w:rtl/>
            <w:lang w:bidi="he-IL"/>
          </w:rPr>
          <w:t xml:space="preserve"> </w:t>
        </w:r>
      </w:ins>
      <w:ins w:id="597" w:author="jamil" w:date="2021-03-14T21:11:00Z">
        <w:r>
          <w:rPr>
            <w:rFonts w:hint="cs"/>
            <w:rtl/>
            <w:lang w:bidi="he-IL"/>
          </w:rPr>
          <w:t xml:space="preserve"> </w:t>
        </w:r>
      </w:ins>
      <w:ins w:id="598" w:author="jamil" w:date="2021-03-14T21:09:00Z">
        <w:r>
          <w:rPr>
            <w:rFonts w:hint="cs"/>
            <w:rtl/>
            <w:lang w:bidi="he-IL"/>
          </w:rPr>
          <w:t>.</w:t>
        </w:r>
      </w:ins>
    </w:p>
    <w:p w14:paraId="3FDE6514" w14:textId="6B255404" w:rsidR="0090018A" w:rsidRDefault="0090018A" w:rsidP="0090018A">
      <w:pPr>
        <w:bidi/>
        <w:rPr>
          <w:ins w:id="599" w:author="jamil" w:date="2021-03-14T21:09:00Z"/>
          <w:rtl/>
          <w:lang w:bidi="he-IL"/>
        </w:rPr>
      </w:pPr>
      <w:ins w:id="600" w:author="jamil" w:date="2021-03-14T21:09:00Z">
        <w:r>
          <w:rPr>
            <w:rFonts w:hint="cs"/>
            <w:rtl/>
            <w:lang w:bidi="he-IL"/>
          </w:rPr>
          <w:t xml:space="preserve">2. משתמש מנוי </w:t>
        </w:r>
      </w:ins>
      <w:ins w:id="601" w:author="jamil" w:date="2021-03-15T17:57:00Z">
        <w:r w:rsidR="004F46EB">
          <w:rPr>
            <w:rFonts w:hint="cs"/>
            <w:rtl/>
            <w:lang w:bidi="he-IL"/>
          </w:rPr>
          <w:t>בוחר באופציה זו</w:t>
        </w:r>
      </w:ins>
      <w:ins w:id="602" w:author="jamil" w:date="2021-03-14T21:15:00Z">
        <w:r w:rsidR="00921F97">
          <w:rPr>
            <w:rFonts w:hint="cs"/>
            <w:rtl/>
            <w:lang w:bidi="he-IL"/>
          </w:rPr>
          <w:t xml:space="preserve"> </w:t>
        </w:r>
      </w:ins>
      <w:ins w:id="603" w:author="jamil" w:date="2021-03-14T21:09:00Z">
        <w:r>
          <w:rPr>
            <w:rFonts w:hint="cs"/>
            <w:rtl/>
            <w:lang w:bidi="he-IL"/>
          </w:rPr>
          <w:t>.</w:t>
        </w:r>
      </w:ins>
    </w:p>
    <w:p w14:paraId="44A08CB0" w14:textId="1E232CC7" w:rsidR="0090018A" w:rsidRDefault="0090018A">
      <w:pPr>
        <w:bidi/>
        <w:rPr>
          <w:ins w:id="604" w:author="jamil" w:date="2021-03-13T03:29:00Z"/>
          <w:rtl/>
          <w:lang w:bidi="he-IL"/>
        </w:rPr>
        <w:pPrChange w:id="605" w:author="jamil" w:date="2021-03-14T21:09:00Z">
          <w:pPr>
            <w:bidi/>
          </w:pPr>
        </w:pPrChange>
      </w:pPr>
      <w:ins w:id="606" w:author="jamil" w:date="2021-03-14T21:09:00Z">
        <w:r>
          <w:rPr>
            <w:rFonts w:hint="cs"/>
            <w:rtl/>
            <w:lang w:bidi="he-IL"/>
          </w:rPr>
          <w:t xml:space="preserve">3. המערכת </w:t>
        </w:r>
      </w:ins>
      <w:ins w:id="607" w:author="jamil" w:date="2021-03-15T17:57:00Z">
        <w:r w:rsidR="004F46EB">
          <w:rPr>
            <w:rFonts w:hint="cs"/>
            <w:rtl/>
            <w:lang w:bidi="he-IL"/>
          </w:rPr>
          <w:t>מציגה למשתמש את היסטוריית הרכישות שלו</w:t>
        </w:r>
      </w:ins>
      <w:ins w:id="608" w:author="jamil" w:date="2021-03-14T21:09:00Z">
        <w:r>
          <w:rPr>
            <w:rFonts w:hint="cs"/>
            <w:rtl/>
            <w:lang w:bidi="he-IL"/>
          </w:rPr>
          <w:t xml:space="preserve"> .</w:t>
        </w:r>
      </w:ins>
    </w:p>
    <w:p w14:paraId="6AD62A59" w14:textId="1E203696" w:rsidR="00515C55" w:rsidRDefault="008167D6">
      <w:pPr>
        <w:bidi/>
        <w:rPr>
          <w:ins w:id="609" w:author="jamil" w:date="2021-03-13T03:30:00Z"/>
          <w:rtl/>
          <w:lang w:bidi="he-IL"/>
        </w:rPr>
        <w:pPrChange w:id="610" w:author="jamil" w:date="2021-03-14T20:49:00Z">
          <w:pPr>
            <w:bidi/>
          </w:pPr>
        </w:pPrChange>
      </w:pPr>
      <w:ins w:id="611" w:author="jamil" w:date="2021-03-13T17:37:00Z">
        <w:r>
          <w:rPr>
            <w:rFonts w:hint="cs"/>
            <w:rtl/>
            <w:lang w:bidi="he-IL"/>
          </w:rPr>
          <w:t>בדיקות קבלה</w:t>
        </w:r>
      </w:ins>
      <w:ins w:id="612" w:author="jamil" w:date="2021-03-13T03:29:00Z">
        <w:r w:rsidR="00515C55">
          <w:rPr>
            <w:rFonts w:hint="cs"/>
            <w:rtl/>
            <w:lang w:bidi="he-IL"/>
          </w:rPr>
          <w:t xml:space="preserve"> :</w:t>
        </w:r>
      </w:ins>
    </w:p>
    <w:p w14:paraId="4FB7EC77" w14:textId="77777777" w:rsidR="00515C55" w:rsidRDefault="00515C55">
      <w:pPr>
        <w:bidi/>
        <w:rPr>
          <w:lang w:bidi="he-IL"/>
        </w:rPr>
        <w:pPrChange w:id="613" w:author="jamil" w:date="2021-03-13T03:30:00Z">
          <w:pPr/>
        </w:pPrChange>
      </w:pPr>
    </w:p>
    <w:sectPr w:rsidR="0051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mil">
    <w15:presenceInfo w15:providerId="None" w15:userId="jam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FE"/>
    <w:rsid w:val="00030D7F"/>
    <w:rsid w:val="00063644"/>
    <w:rsid w:val="000701E5"/>
    <w:rsid w:val="001257F2"/>
    <w:rsid w:val="00222DC8"/>
    <w:rsid w:val="00261DBC"/>
    <w:rsid w:val="00392A12"/>
    <w:rsid w:val="003A22FB"/>
    <w:rsid w:val="003E64AB"/>
    <w:rsid w:val="004642B8"/>
    <w:rsid w:val="004F46EB"/>
    <w:rsid w:val="00515C55"/>
    <w:rsid w:val="00534D80"/>
    <w:rsid w:val="005D339B"/>
    <w:rsid w:val="0063488C"/>
    <w:rsid w:val="00674217"/>
    <w:rsid w:val="006B2755"/>
    <w:rsid w:val="006B569A"/>
    <w:rsid w:val="006D3B54"/>
    <w:rsid w:val="006F68B0"/>
    <w:rsid w:val="007007BE"/>
    <w:rsid w:val="0072526C"/>
    <w:rsid w:val="007B0913"/>
    <w:rsid w:val="008167D6"/>
    <w:rsid w:val="00817E98"/>
    <w:rsid w:val="0090018A"/>
    <w:rsid w:val="009114F9"/>
    <w:rsid w:val="00921F97"/>
    <w:rsid w:val="00934BA9"/>
    <w:rsid w:val="009734D2"/>
    <w:rsid w:val="009E5D21"/>
    <w:rsid w:val="00A505E7"/>
    <w:rsid w:val="00A80DCE"/>
    <w:rsid w:val="00B24CE0"/>
    <w:rsid w:val="00B803FE"/>
    <w:rsid w:val="00C565A8"/>
    <w:rsid w:val="00CC1A85"/>
    <w:rsid w:val="00D34130"/>
    <w:rsid w:val="00DB45D6"/>
    <w:rsid w:val="00DC528F"/>
    <w:rsid w:val="00E35F15"/>
    <w:rsid w:val="00F766D3"/>
    <w:rsid w:val="00FB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BAEF"/>
  <w15:chartTrackingRefBased/>
  <w15:docId w15:val="{D978573A-C08D-459C-9278-6F3889DD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52022-13C0-4C18-A6D6-9C8A362C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6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12</cp:revision>
  <dcterms:created xsi:type="dcterms:W3CDTF">2021-03-12T11:57:00Z</dcterms:created>
  <dcterms:modified xsi:type="dcterms:W3CDTF">2021-03-16T12:01:00Z</dcterms:modified>
</cp:coreProperties>
</file>